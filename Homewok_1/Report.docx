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332" w:rsidRDefault="00F76332" w:rsidP="00F76332">
      <w:pPr>
        <w:jc w:val="center"/>
      </w:pPr>
    </w:p>
    <w:p w:rsidR="00F76332" w:rsidRDefault="00F76332" w:rsidP="00F76332">
      <w:pPr>
        <w:jc w:val="center"/>
      </w:pPr>
    </w:p>
    <w:p w:rsidR="00F76332" w:rsidRDefault="00F76332" w:rsidP="00F76332">
      <w:pPr>
        <w:jc w:val="center"/>
      </w:pPr>
    </w:p>
    <w:p w:rsidR="00F76332" w:rsidRPr="00F1558F" w:rsidRDefault="00F76332" w:rsidP="00F76332">
      <w:pPr>
        <w:jc w:val="center"/>
      </w:pPr>
      <w:r w:rsidRPr="00F1558F">
        <w:rPr>
          <w:noProof/>
          <w:lang w:eastAsia="en-US"/>
        </w:rPr>
        <w:drawing>
          <wp:inline distT="0" distB="0" distL="0" distR="0" wp14:anchorId="4A39A4B1" wp14:editId="206FE71B">
            <wp:extent cx="1257300" cy="1714500"/>
            <wp:effectExtent l="0" t="0" r="0" b="0"/>
            <wp:docPr id="4" name="Resim 4"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714500"/>
                    </a:xfrm>
                    <a:prstGeom prst="rect">
                      <a:avLst/>
                    </a:prstGeom>
                    <a:noFill/>
                    <a:ln>
                      <a:noFill/>
                    </a:ln>
                  </pic:spPr>
                </pic:pic>
              </a:graphicData>
            </a:graphic>
          </wp:inline>
        </w:drawing>
      </w:r>
    </w:p>
    <w:p w:rsidR="00F76332" w:rsidRPr="00F1558F" w:rsidRDefault="00F76332" w:rsidP="00F76332"/>
    <w:p w:rsidR="00F76332" w:rsidRPr="00F1558F" w:rsidRDefault="00F76332" w:rsidP="00F76332"/>
    <w:p w:rsidR="00F76332" w:rsidRPr="00F1558F" w:rsidRDefault="00A560FD" w:rsidP="00F76332">
      <w:pPr>
        <w:jc w:val="center"/>
        <w:rPr>
          <w:sz w:val="44"/>
        </w:rPr>
      </w:pPr>
      <w:r>
        <w:rPr>
          <w:sz w:val="44"/>
        </w:rPr>
        <w:t>BLG 435</w:t>
      </w:r>
      <w:r w:rsidR="00F76332" w:rsidRPr="00F1558F">
        <w:rPr>
          <w:sz w:val="44"/>
        </w:rPr>
        <w:t xml:space="preserve">-E </w:t>
      </w:r>
      <w:r w:rsidR="00F76332">
        <w:rPr>
          <w:sz w:val="44"/>
        </w:rPr>
        <w:t>Project Report</w:t>
      </w:r>
    </w:p>
    <w:p w:rsidR="00F76332" w:rsidRDefault="00F76332" w:rsidP="00F76332">
      <w:pPr>
        <w:pStyle w:val="Standard"/>
        <w:ind w:left="2124"/>
        <w:rPr>
          <w:b/>
          <w:sz w:val="40"/>
          <w:szCs w:val="40"/>
        </w:rPr>
      </w:pPr>
    </w:p>
    <w:p w:rsidR="00F76332" w:rsidRDefault="00F76332" w:rsidP="00F76332">
      <w:pPr>
        <w:pStyle w:val="Standard"/>
        <w:ind w:left="2124"/>
        <w:rPr>
          <w:b/>
          <w:sz w:val="40"/>
          <w:szCs w:val="40"/>
        </w:rPr>
      </w:pPr>
    </w:p>
    <w:p w:rsidR="00F76332" w:rsidRDefault="00F76332" w:rsidP="00F76332">
      <w:pPr>
        <w:pStyle w:val="Standard"/>
        <w:ind w:left="2124"/>
        <w:rPr>
          <w:b/>
          <w:sz w:val="40"/>
          <w:szCs w:val="40"/>
        </w:rPr>
      </w:pPr>
    </w:p>
    <w:p w:rsidR="00F76332" w:rsidRDefault="00F76332" w:rsidP="00F76332">
      <w:pPr>
        <w:pStyle w:val="Standard"/>
        <w:ind w:left="2124"/>
        <w:rPr>
          <w:b/>
          <w:sz w:val="40"/>
          <w:szCs w:val="40"/>
        </w:rPr>
      </w:pPr>
    </w:p>
    <w:p w:rsidR="00F76332" w:rsidRDefault="00F76332" w:rsidP="00F76332">
      <w:pPr>
        <w:pStyle w:val="Standard"/>
        <w:ind w:left="2124"/>
        <w:rPr>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6"/>
        <w:gridCol w:w="6135"/>
      </w:tblGrid>
      <w:tr w:rsidR="00F76332" w:rsidRPr="00F1558F" w:rsidTr="0043480D">
        <w:tc>
          <w:tcPr>
            <w:tcW w:w="2964" w:type="dxa"/>
          </w:tcPr>
          <w:p w:rsidR="00F76332" w:rsidRPr="00F1558F" w:rsidRDefault="00F76332" w:rsidP="0043480D">
            <w:pPr>
              <w:rPr>
                <w:b/>
              </w:rPr>
            </w:pPr>
          </w:p>
          <w:p w:rsidR="00F76332" w:rsidRPr="00F1558F" w:rsidRDefault="00F76332" w:rsidP="0043480D">
            <w:pPr>
              <w:rPr>
                <w:b/>
              </w:rPr>
            </w:pPr>
            <w:r>
              <w:rPr>
                <w:b/>
              </w:rPr>
              <w:t>Project No</w:t>
            </w:r>
          </w:p>
          <w:p w:rsidR="00F76332" w:rsidRPr="00F1558F" w:rsidRDefault="00F76332" w:rsidP="0043480D">
            <w:pPr>
              <w:rPr>
                <w:b/>
              </w:rPr>
            </w:pPr>
          </w:p>
        </w:tc>
        <w:tc>
          <w:tcPr>
            <w:tcW w:w="6246" w:type="dxa"/>
            <w:vAlign w:val="center"/>
          </w:tcPr>
          <w:p w:rsidR="00F76332" w:rsidRPr="00F1558F" w:rsidRDefault="00F76332" w:rsidP="0043480D">
            <w:pPr>
              <w:jc w:val="left"/>
            </w:pPr>
            <w:r>
              <w:t>Project 1</w:t>
            </w:r>
          </w:p>
        </w:tc>
      </w:tr>
      <w:tr w:rsidR="00F76332" w:rsidRPr="00F1558F" w:rsidTr="0043480D">
        <w:tc>
          <w:tcPr>
            <w:tcW w:w="2964" w:type="dxa"/>
          </w:tcPr>
          <w:p w:rsidR="00F76332" w:rsidRPr="00F1558F" w:rsidRDefault="00F76332" w:rsidP="0043480D">
            <w:pPr>
              <w:rPr>
                <w:b/>
              </w:rPr>
            </w:pPr>
          </w:p>
          <w:p w:rsidR="00F76332" w:rsidRPr="00F1558F" w:rsidRDefault="00F76332" w:rsidP="0043480D">
            <w:pPr>
              <w:rPr>
                <w:b/>
              </w:rPr>
            </w:pPr>
            <w:r>
              <w:rPr>
                <w:b/>
              </w:rPr>
              <w:t>Lecturer’s Name</w:t>
            </w:r>
          </w:p>
          <w:p w:rsidR="00F76332" w:rsidRPr="00F1558F" w:rsidRDefault="00F76332" w:rsidP="0043480D">
            <w:pPr>
              <w:rPr>
                <w:b/>
              </w:rPr>
            </w:pPr>
          </w:p>
        </w:tc>
        <w:tc>
          <w:tcPr>
            <w:tcW w:w="6246" w:type="dxa"/>
            <w:vAlign w:val="center"/>
          </w:tcPr>
          <w:p w:rsidR="00F76332" w:rsidRPr="00F1558F" w:rsidRDefault="00A560FD" w:rsidP="00A560FD">
            <w:pPr>
              <w:jc w:val="left"/>
            </w:pPr>
            <w:proofErr w:type="spellStart"/>
            <w:r>
              <w:t>Sanem</w:t>
            </w:r>
            <w:proofErr w:type="spellEnd"/>
            <w:r>
              <w:t xml:space="preserve"> </w:t>
            </w:r>
            <w:proofErr w:type="spellStart"/>
            <w:r>
              <w:t>Sarıel</w:t>
            </w:r>
            <w:proofErr w:type="spellEnd"/>
          </w:p>
        </w:tc>
      </w:tr>
      <w:tr w:rsidR="00F76332" w:rsidRPr="00F1558F" w:rsidTr="0043480D">
        <w:tc>
          <w:tcPr>
            <w:tcW w:w="2964" w:type="dxa"/>
          </w:tcPr>
          <w:p w:rsidR="00F76332" w:rsidRPr="00F76332" w:rsidRDefault="00F76332" w:rsidP="0043480D">
            <w:pPr>
              <w:rPr>
                <w:b/>
                <w:lang w:val="es-ES"/>
              </w:rPr>
            </w:pPr>
          </w:p>
          <w:p w:rsidR="00F76332" w:rsidRPr="00F76332" w:rsidRDefault="00F76332" w:rsidP="0043480D">
            <w:pPr>
              <w:rPr>
                <w:b/>
                <w:lang w:val="es-ES"/>
              </w:rPr>
            </w:pPr>
            <w:proofErr w:type="spellStart"/>
            <w:r>
              <w:rPr>
                <w:b/>
                <w:lang w:val="es-ES"/>
              </w:rPr>
              <w:t>Student’s</w:t>
            </w:r>
            <w:proofErr w:type="spellEnd"/>
            <w:r>
              <w:rPr>
                <w:b/>
                <w:lang w:val="es-ES"/>
              </w:rPr>
              <w:t xml:space="preserve"> </w:t>
            </w:r>
            <w:proofErr w:type="spellStart"/>
            <w:r>
              <w:rPr>
                <w:b/>
                <w:lang w:val="es-ES"/>
              </w:rPr>
              <w:t>Name</w:t>
            </w:r>
            <w:proofErr w:type="spellEnd"/>
          </w:p>
          <w:p w:rsidR="00F76332" w:rsidRPr="00F76332" w:rsidRDefault="00F76332" w:rsidP="0043480D">
            <w:pPr>
              <w:rPr>
                <w:b/>
                <w:lang w:val="es-ES"/>
              </w:rPr>
            </w:pPr>
          </w:p>
        </w:tc>
        <w:tc>
          <w:tcPr>
            <w:tcW w:w="6246" w:type="dxa"/>
            <w:vAlign w:val="center"/>
          </w:tcPr>
          <w:p w:rsidR="00F76332" w:rsidRPr="00F1558F" w:rsidRDefault="00F76332" w:rsidP="00F76332">
            <w:r w:rsidRPr="00F1558F">
              <w:t xml:space="preserve">Alperen KANTARCI – 150140140 </w:t>
            </w:r>
            <w:r>
              <w:t>–</w:t>
            </w:r>
            <w:r w:rsidRPr="00F1558F">
              <w:t xml:space="preserve"> </w:t>
            </w:r>
            <w:r>
              <w:t>Computer Engineering</w:t>
            </w:r>
          </w:p>
        </w:tc>
      </w:tr>
      <w:tr w:rsidR="00F76332" w:rsidRPr="00F1558F" w:rsidTr="0043480D">
        <w:tc>
          <w:tcPr>
            <w:tcW w:w="2964" w:type="dxa"/>
          </w:tcPr>
          <w:p w:rsidR="00F76332" w:rsidRPr="00F1558F" w:rsidRDefault="00F76332" w:rsidP="0043480D">
            <w:pPr>
              <w:rPr>
                <w:b/>
              </w:rPr>
            </w:pPr>
          </w:p>
          <w:p w:rsidR="00F76332" w:rsidRPr="00F1558F" w:rsidRDefault="00F76332" w:rsidP="0043480D">
            <w:pPr>
              <w:rPr>
                <w:b/>
              </w:rPr>
            </w:pPr>
            <w:r>
              <w:rPr>
                <w:b/>
              </w:rPr>
              <w:t>Delivery Date</w:t>
            </w:r>
          </w:p>
          <w:p w:rsidR="00F76332" w:rsidRPr="00F1558F" w:rsidRDefault="00F76332" w:rsidP="0043480D">
            <w:pPr>
              <w:rPr>
                <w:b/>
              </w:rPr>
            </w:pPr>
          </w:p>
        </w:tc>
        <w:tc>
          <w:tcPr>
            <w:tcW w:w="6246" w:type="dxa"/>
            <w:vAlign w:val="center"/>
          </w:tcPr>
          <w:p w:rsidR="00F76332" w:rsidRPr="00F1558F" w:rsidRDefault="00A560FD" w:rsidP="0043480D">
            <w:pPr>
              <w:jc w:val="left"/>
            </w:pPr>
            <w:r>
              <w:t>09</w:t>
            </w:r>
            <w:r w:rsidR="00F76332">
              <w:t>.11.2018</w:t>
            </w:r>
          </w:p>
        </w:tc>
      </w:tr>
    </w:tbl>
    <w:p w:rsidR="00F76332" w:rsidRDefault="00F76332" w:rsidP="00F76332">
      <w:pPr>
        <w:pStyle w:val="Standard"/>
        <w:ind w:left="2124"/>
        <w:rPr>
          <w:b/>
          <w:sz w:val="40"/>
          <w:szCs w:val="40"/>
        </w:rPr>
      </w:pPr>
    </w:p>
    <w:p w:rsidR="002E2A5F" w:rsidRDefault="002E2A5F"/>
    <w:p w:rsidR="00F76332" w:rsidRDefault="00F76332"/>
    <w:p w:rsidR="00F76332" w:rsidRDefault="00F76332"/>
    <w:p w:rsidR="00F76332" w:rsidRDefault="00F76332"/>
    <w:p w:rsidR="00F76332" w:rsidRDefault="00F76332"/>
    <w:p w:rsidR="00F76332" w:rsidRDefault="00F76332"/>
    <w:p w:rsidR="00F76332" w:rsidRDefault="00F76332"/>
    <w:p w:rsidR="00F76332" w:rsidRDefault="00F76332"/>
    <w:p w:rsidR="00F76332" w:rsidRDefault="00F76332"/>
    <w:p w:rsidR="00A560FD" w:rsidRPr="00A560FD" w:rsidRDefault="00A560FD" w:rsidP="00A560FD">
      <w:pPr>
        <w:pStyle w:val="Heading1"/>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align>bottom</wp:align>
            </wp:positionV>
            <wp:extent cx="5706110" cy="8919845"/>
            <wp:effectExtent l="0" t="0" r="8890" b="0"/>
            <wp:wrapTopAndBottom/>
            <wp:docPr id="10" name="Picture 10" descr="C:\Users\Alperen Kantarci\AppData\Local\Microsoft\Windows\INetCache\Content.Word\New Doc 2018-10-29 16.40.41 - P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peren Kantarci\AppData\Local\Microsoft\Windows\INetCache\Content.Word\New Doc 2018-10-29 16.40.41 - Page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6110" cy="891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332">
        <w:t xml:space="preserve">1. </w:t>
      </w:r>
      <w:r>
        <w:t>Question 1 and 2</w:t>
      </w:r>
    </w:p>
    <w:p w:rsidR="00FD61C0" w:rsidRDefault="00FD61C0" w:rsidP="00FD61C0">
      <w:pPr>
        <w:pStyle w:val="Heading1"/>
      </w:pPr>
      <w:r>
        <w:lastRenderedPageBreak/>
        <w:t xml:space="preserve">2. </w:t>
      </w:r>
      <w:r w:rsidR="00A560FD">
        <w:t>Question 3</w:t>
      </w:r>
    </w:p>
    <w:p w:rsidR="009C0445" w:rsidRDefault="009C0445" w:rsidP="00F76332">
      <w:pPr>
        <w:ind w:firstLine="567"/>
        <w:rPr>
          <w:lang w:eastAsia="en-US"/>
        </w:rPr>
      </w:pPr>
    </w:p>
    <w:p w:rsidR="00A560FD" w:rsidRDefault="00A560FD" w:rsidP="00A560FD">
      <w:pPr>
        <w:pStyle w:val="Heading2"/>
      </w:pPr>
      <w:r>
        <w:t>2.</w:t>
      </w:r>
      <w:r w:rsidR="0056317F">
        <w:t xml:space="preserve"> </w:t>
      </w:r>
      <w:proofErr w:type="gramStart"/>
      <w:r w:rsidR="0056317F">
        <w:t>a</w:t>
      </w:r>
      <w:proofErr w:type="gramEnd"/>
      <w:r>
        <w:t xml:space="preserve">) </w:t>
      </w:r>
    </w:p>
    <w:p w:rsidR="00A560FD" w:rsidRDefault="00A560FD">
      <w:pPr>
        <w:rPr>
          <w:ins w:id="0" w:author="Windows User" w:date="2018-11-06T23:21:00Z"/>
        </w:rPr>
        <w:pPrChange w:id="1" w:author="Windows User" w:date="2018-11-06T23:21:00Z">
          <w:pPr>
            <w:pStyle w:val="Heading2"/>
          </w:pPr>
        </w:pPrChange>
      </w:pPr>
    </w:p>
    <w:p w:rsidR="00826CFA" w:rsidRDefault="00826CFA">
      <w:pPr>
        <w:pPrChange w:id="2" w:author="Windows User" w:date="2018-11-06T23:21:00Z">
          <w:pPr>
            <w:pStyle w:val="Heading2"/>
          </w:pPr>
        </w:pPrChange>
      </w:pPr>
      <w:r>
        <w:rPr>
          <w:noProof/>
          <w:lang w:eastAsia="en-US"/>
        </w:rPr>
        <mc:AlternateContent>
          <mc:Choice Requires="wps">
            <w:drawing>
              <wp:anchor distT="0" distB="0" distL="114300" distR="114300" simplePos="0" relativeHeight="251662336" behindDoc="0" locked="0" layoutInCell="1" allowOverlap="1" wp14:anchorId="1DE0EAF5" wp14:editId="58A26CDA">
                <wp:simplePos x="0" y="0"/>
                <wp:positionH relativeFrom="column">
                  <wp:posOffset>1405255</wp:posOffset>
                </wp:positionH>
                <wp:positionV relativeFrom="paragraph">
                  <wp:posOffset>3044190</wp:posOffset>
                </wp:positionV>
                <wp:extent cx="23164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316480" cy="635"/>
                        </a:xfrm>
                        <a:prstGeom prst="rect">
                          <a:avLst/>
                        </a:prstGeom>
                        <a:solidFill>
                          <a:prstClr val="white"/>
                        </a:solidFill>
                        <a:ln>
                          <a:noFill/>
                        </a:ln>
                        <a:effectLst/>
                      </wps:spPr>
                      <wps:txbx>
                        <w:txbxContent>
                          <w:p w:rsidR="00826CFA" w:rsidRPr="00844CD2" w:rsidRDefault="00826CFA" w:rsidP="00826CFA">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1</w:t>
                            </w:r>
                            <w:r w:rsidR="00077BAF">
                              <w:rPr>
                                <w:noProof/>
                              </w:rPr>
                              <w:fldChar w:fldCharType="end"/>
                            </w:r>
                            <w:r>
                              <w:t>: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E0EAF5" id="_x0000_t202" coordsize="21600,21600" o:spt="202" path="m,l,21600r21600,l21600,xe">
                <v:stroke joinstyle="miter"/>
                <v:path gradientshapeok="t" o:connecttype="rect"/>
              </v:shapetype>
              <v:shape id="Text Box 1" o:spid="_x0000_s1026" type="#_x0000_t202" style="position:absolute;left:0;text-align:left;margin-left:110.65pt;margin-top:239.7pt;width:18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" stroked="f">
                <v:textbox style="mso-fit-shape-to-text:t" inset="0,0,0,0">
                  <w:txbxContent>
                    <w:p w:rsidR="00826CFA" w:rsidRPr="00844CD2" w:rsidRDefault="00826CFA" w:rsidP="00826CFA">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1</w:t>
                      </w:r>
                      <w:r w:rsidR="00077BAF">
                        <w:rPr>
                          <w:noProof/>
                        </w:rPr>
                        <w:fldChar w:fldCharType="end"/>
                      </w:r>
                      <w:r>
                        <w:t>: Initial state</w:t>
                      </w:r>
                    </w:p>
                  </w:txbxContent>
                </v:textbox>
                <w10:wrap type="topAndBottom"/>
              </v:shape>
            </w:pict>
          </mc:Fallback>
        </mc:AlternateContent>
      </w:r>
      <w:r w:rsidRPr="00826CFA">
        <w:rPr>
          <w:noProof/>
          <w:lang w:eastAsia="en-US"/>
        </w:rPr>
        <w:drawing>
          <wp:anchor distT="0" distB="0" distL="114300" distR="114300" simplePos="0" relativeHeight="251660288" behindDoc="0" locked="0" layoutInCell="1" allowOverlap="1">
            <wp:simplePos x="0" y="0"/>
            <wp:positionH relativeFrom="column">
              <wp:posOffset>1405467</wp:posOffset>
            </wp:positionH>
            <wp:positionV relativeFrom="paragraph">
              <wp:posOffset>1310851</wp:posOffset>
            </wp:positionV>
            <wp:extent cx="2316480" cy="1676400"/>
            <wp:effectExtent l="0" t="0" r="7620" b="0"/>
            <wp:wrapTopAndBottom/>
            <wp:docPr id="11" name="Picture 11" descr="C:\Users\Alperen Kantarci\Downloads\4.sınıf\Artificial Intelligence-BLG435\Artificial-Intelligence-Homeworks\Homewok_1\Screenshots\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peren Kantarci\Downloads\4.sınıf\Artificial Intelligence-BLG435\Artificial-Intelligence-Homeworks\Homewok_1\Screenshots\init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676400"/>
                    </a:xfrm>
                    <a:prstGeom prst="rect">
                      <a:avLst/>
                    </a:prstGeom>
                    <a:noFill/>
                    <a:ln>
                      <a:noFill/>
                    </a:ln>
                  </pic:spPr>
                </pic:pic>
              </a:graphicData>
            </a:graphic>
            <wp14:sizeRelH relativeFrom="page">
              <wp14:pctWidth>0</wp14:pctWidth>
            </wp14:sizeRelH>
            <wp14:sizeRelV relativeFrom="page">
              <wp14:pctHeight>0</wp14:pctHeight>
            </wp14:sizeRelV>
          </wp:anchor>
        </w:drawing>
      </w:r>
      <w:ins w:id="3" w:author="Windows User" w:date="2018-11-06T23:21:00Z">
        <w:r w:rsidR="00A560FD">
          <w:t xml:space="preserve">Each state has 7x7 </w:t>
        </w:r>
      </w:ins>
      <w:ins w:id="4" w:author="Windows User" w:date="2018-11-06T23:24:00Z">
        <w:r w:rsidR="005271B0">
          <w:t>board,</w:t>
        </w:r>
      </w:ins>
      <w:ins w:id="5" w:author="Windows User" w:date="2018-11-06T23:25:00Z">
        <w:r w:rsidR="005271B0">
          <w:t xml:space="preserve"> for each element in this grid. Spaces are represented as -</w:t>
        </w:r>
        <w:proofErr w:type="gramStart"/>
        <w:r w:rsidR="005271B0">
          <w:t>1 ,</w:t>
        </w:r>
        <w:proofErr w:type="gramEnd"/>
        <w:r w:rsidR="005271B0">
          <w:t xml:space="preserve"> </w:t>
        </w:r>
      </w:ins>
      <w:ins w:id="6" w:author="Windows User" w:date="2018-11-06T23:26:00Z">
        <w:r w:rsidR="005271B0">
          <w:t>pegs are 1 and outside of the board is 0 in this representation. Each peg can have action if</w:t>
        </w:r>
      </w:ins>
      <w:ins w:id="7" w:author="Windows User" w:date="2018-11-06T23:27:00Z">
        <w:r w:rsidR="005271B0">
          <w:t xml:space="preserve"> following conditions holds. If a peg and two </w:t>
        </w:r>
      </w:ins>
      <w:ins w:id="8" w:author="Windows User" w:date="2018-11-06T23:29:00Z">
        <w:r w:rsidR="005271B0">
          <w:t>location ahead of the peg is empty, also if there is a</w:t>
        </w:r>
      </w:ins>
      <w:ins w:id="9" w:author="Windows User" w:date="2018-11-06T23:30:00Z">
        <w:r w:rsidR="005271B0">
          <w:t xml:space="preserve">nother peg between empty location and the peg then this peg can move and remove the peg that </w:t>
        </w:r>
        <w:proofErr w:type="spellStart"/>
        <w:r w:rsidR="005271B0">
          <w:t>jumpeg</w:t>
        </w:r>
        <w:proofErr w:type="spellEnd"/>
        <w:r w:rsidR="005271B0">
          <w:t xml:space="preserve"> over. </w:t>
        </w:r>
      </w:ins>
      <w:ins w:id="10" w:author="Windows User" w:date="2018-11-06T23:31:00Z">
        <w:r w:rsidR="00A46C8D">
          <w:t>Actions are represented as this (</w:t>
        </w:r>
        <w:proofErr w:type="spellStart"/>
        <w:r w:rsidR="00A46C8D">
          <w:t>i</w:t>
        </w:r>
        <w:proofErr w:type="gramStart"/>
        <w:r w:rsidR="00A46C8D">
          <w:t>,j,Direction</w:t>
        </w:r>
        <w:proofErr w:type="spellEnd"/>
        <w:proofErr w:type="gramEnd"/>
        <w:r w:rsidR="00A46C8D">
          <w:t xml:space="preserve">) . </w:t>
        </w:r>
      </w:ins>
      <w:ins w:id="11" w:author="Windows User" w:date="2018-11-06T23:32:00Z">
        <w:r w:rsidR="00A46C8D">
          <w:t>I</w:t>
        </w:r>
      </w:ins>
      <w:ins w:id="12" w:author="Windows User" w:date="2018-11-06T23:31:00Z">
        <w:r w:rsidR="00A46C8D">
          <w:t xml:space="preserve">n this representation </w:t>
        </w:r>
      </w:ins>
      <w:del w:id="13" w:author="Windows User" w:date="2018-11-06T23:31:00Z">
        <w:r w:rsidR="00A560FD" w:rsidDel="00A46C8D">
          <w:delText xml:space="preserve"> </w:delText>
        </w:r>
      </w:del>
      <w:proofErr w:type="spellStart"/>
      <w:ins w:id="14" w:author="Windows User" w:date="2018-11-06T23:32:00Z">
        <w:r w:rsidR="00A46C8D">
          <w:t>i</w:t>
        </w:r>
        <w:proofErr w:type="spellEnd"/>
        <w:r w:rsidR="00A46C8D">
          <w:t xml:space="preserve"> and j are the location of the peg where </w:t>
        </w:r>
        <w:proofErr w:type="spellStart"/>
        <w:r w:rsidR="00A46C8D">
          <w:t>i</w:t>
        </w:r>
        <w:proofErr w:type="spellEnd"/>
        <w:r w:rsidR="00A46C8D">
          <w:t xml:space="preserve"> is row indexed with 0 and j is the column with index 0. Direction can be one of these Direction = {UP</w:t>
        </w:r>
        <w:proofErr w:type="gramStart"/>
        <w:r w:rsidR="00A46C8D">
          <w:t>,DOWN,RIGHT,LEFT</w:t>
        </w:r>
        <w:proofErr w:type="gramEnd"/>
        <w:r w:rsidR="00A46C8D">
          <w:t>}.</w:t>
        </w:r>
      </w:ins>
      <w:r>
        <w:t xml:space="preserve"> You can see t</w:t>
      </w:r>
      <w:bookmarkStart w:id="15" w:name="_GoBack"/>
      <w:bookmarkEnd w:id="15"/>
      <w:r>
        <w:t>he initial state in the Figure 1.</w:t>
      </w:r>
    </w:p>
    <w:p w:rsidR="00826CFA" w:rsidRDefault="00826CFA" w:rsidP="00826CFA">
      <w:r>
        <w:t xml:space="preserve">Goal state is the state that none of the pegs </w:t>
      </w:r>
      <w:r w:rsidR="008B4D4B">
        <w:t>have any move which means that possible number of action is 0.</w:t>
      </w:r>
      <w:r w:rsidR="00127007">
        <w:t xml:space="preserve"> Path cost is the uniform</w:t>
      </w:r>
      <w:r w:rsidR="00AA7E42">
        <w:t xml:space="preserve"> for each movement in the boar</w:t>
      </w:r>
      <w:r w:rsidR="00127007">
        <w:t>d. So every peg movement costs same</w:t>
      </w:r>
      <w:r w:rsidR="00AA7E42">
        <w:t>.</w:t>
      </w:r>
    </w:p>
    <w:p w:rsidR="0056274F" w:rsidRDefault="0056274F" w:rsidP="0056317F"/>
    <w:p w:rsidR="0056317F" w:rsidRDefault="0056317F" w:rsidP="0056317F">
      <w:pPr>
        <w:pStyle w:val="Heading2"/>
      </w:pPr>
      <w:r>
        <w:t xml:space="preserve">2. </w:t>
      </w:r>
      <w:proofErr w:type="gramStart"/>
      <w:r>
        <w:t>b</w:t>
      </w:r>
      <w:proofErr w:type="gramEnd"/>
      <w:r>
        <w:t>)</w:t>
      </w:r>
    </w:p>
    <w:p w:rsidR="00616837" w:rsidRPr="00616837" w:rsidRDefault="00616837" w:rsidP="00616837">
      <w:pPr>
        <w:rPr>
          <w:lang w:eastAsia="en-US"/>
        </w:rPr>
      </w:pPr>
    </w:p>
    <w:p w:rsidR="0056317F" w:rsidRPr="0056317F" w:rsidRDefault="005B4014" w:rsidP="0056317F">
      <w:pPr>
        <w:rPr>
          <w:lang w:eastAsia="en-US"/>
        </w:rPr>
      </w:pPr>
      <w:r>
        <w:rPr>
          <w:noProof/>
          <w:lang w:eastAsia="en-US"/>
        </w:rPr>
        <mc:AlternateContent>
          <mc:Choice Requires="wps">
            <w:drawing>
              <wp:anchor distT="0" distB="0" distL="114300" distR="114300" simplePos="0" relativeHeight="251666432" behindDoc="0" locked="0" layoutInCell="1" allowOverlap="1" wp14:anchorId="0146CF6D" wp14:editId="14902958">
                <wp:simplePos x="0" y="0"/>
                <wp:positionH relativeFrom="column">
                  <wp:posOffset>67310</wp:posOffset>
                </wp:positionH>
                <wp:positionV relativeFrom="paragraph">
                  <wp:posOffset>3686175</wp:posOffset>
                </wp:positionV>
                <wp:extent cx="59385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8520" cy="635"/>
                        </a:xfrm>
                        <a:prstGeom prst="rect">
                          <a:avLst/>
                        </a:prstGeom>
                        <a:solidFill>
                          <a:prstClr val="white"/>
                        </a:solidFill>
                        <a:ln>
                          <a:noFill/>
                        </a:ln>
                        <a:effectLst/>
                      </wps:spPr>
                      <wps:txbx>
                        <w:txbxContent>
                          <w:p w:rsidR="005B4014" w:rsidRPr="002367A0" w:rsidRDefault="005B4014" w:rsidP="005B4014">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2</w:t>
                            </w:r>
                            <w:r w:rsidR="00077BAF">
                              <w:rPr>
                                <w:noProof/>
                              </w:rPr>
                              <w:fldChar w:fldCharType="end"/>
                            </w:r>
                            <w:r>
                              <w:t>: BFS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6CF6D" id="Text Box 13" o:spid="_x0000_s1027" type="#_x0000_t202" style="position:absolute;left:0;text-align:left;margin-left:5.3pt;margin-top:290.25pt;width:467.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" stroked="f">
                <v:textbox style="mso-fit-shape-to-text:t" inset="0,0,0,0">
                  <w:txbxContent>
                    <w:p w:rsidR="005B4014" w:rsidRPr="002367A0" w:rsidRDefault="005B4014" w:rsidP="005B4014">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2</w:t>
                      </w:r>
                      <w:r w:rsidR="00077BAF">
                        <w:rPr>
                          <w:noProof/>
                        </w:rPr>
                        <w:fldChar w:fldCharType="end"/>
                      </w:r>
                      <w:r>
                        <w:t>: BFS result</w:t>
                      </w:r>
                    </w:p>
                  </w:txbxContent>
                </v:textbox>
                <w10:wrap type="topAndBottom"/>
              </v:shape>
            </w:pict>
          </mc:Fallback>
        </mc:AlternateContent>
      </w:r>
      <w:r w:rsidRPr="005B4014">
        <w:rPr>
          <w:noProof/>
          <w:lang w:eastAsia="en-US"/>
        </w:rPr>
        <w:drawing>
          <wp:anchor distT="0" distB="0" distL="114300" distR="114300" simplePos="0" relativeHeight="251664384" behindDoc="0" locked="0" layoutInCell="1" allowOverlap="1">
            <wp:simplePos x="0" y="0"/>
            <wp:positionH relativeFrom="column">
              <wp:posOffset>67733</wp:posOffset>
            </wp:positionH>
            <wp:positionV relativeFrom="paragraph">
              <wp:posOffset>933238</wp:posOffset>
            </wp:positionV>
            <wp:extent cx="5938520" cy="2696210"/>
            <wp:effectExtent l="0" t="0" r="5080" b="8890"/>
            <wp:wrapTopAndBottom/>
            <wp:docPr id="12" name="Picture 12" descr="C:\Users\Alperen Kantarci\Downloads\4.sınıf\Artificial Intelligence-BLG435\Artificial-Intelligence-Homeworks\Homewok_1\Screenshots\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peren Kantarci\Downloads\4.sınıf\Artificial Intelligence-BLG435\Artificial-Intelligence-Homeworks\Homewok_1\Screenshots\bf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6962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US"/>
        </w:rPr>
        <w:t>In F</w:t>
      </w:r>
      <w:r w:rsidR="0056317F">
        <w:rPr>
          <w:lang w:eastAsia="en-US"/>
        </w:rPr>
        <w:t>igure 2</w:t>
      </w:r>
      <w:r>
        <w:rPr>
          <w:lang w:eastAsia="en-US"/>
        </w:rPr>
        <w:t xml:space="preserve"> and 3</w:t>
      </w:r>
      <w:r w:rsidR="0056317F">
        <w:rPr>
          <w:lang w:eastAsia="en-US"/>
        </w:rPr>
        <w:t xml:space="preserve"> you can see the BFS and DFS tree search results for the problem. In the implementation of these search algorithms I have used</w:t>
      </w:r>
      <w:r w:rsidR="00D03E53">
        <w:rPr>
          <w:lang w:eastAsia="en-US"/>
        </w:rPr>
        <w:t xml:space="preserve"> </w:t>
      </w:r>
      <w:hyperlink r:id="rId10" w:history="1">
        <w:r w:rsidR="00D03E53" w:rsidRPr="008713AC">
          <w:rPr>
            <w:rStyle w:val="Hyperlink"/>
            <w:lang w:eastAsia="en-US"/>
          </w:rPr>
          <w:t>https://www.geeksforgeeks.org/breadth-first-search-or-bfs-for-a-graph/</w:t>
        </w:r>
      </w:hyperlink>
      <w:r w:rsidR="00D03E53">
        <w:rPr>
          <w:lang w:eastAsia="en-US"/>
        </w:rPr>
        <w:t xml:space="preserve"> for BFS but modified it for the tree search and adopted it for our problem. I have used </w:t>
      </w:r>
      <w:hyperlink r:id="rId11" w:history="1">
        <w:r w:rsidR="00D03E53" w:rsidRPr="008713AC">
          <w:rPr>
            <w:rStyle w:val="Hyperlink"/>
            <w:lang w:eastAsia="en-US"/>
          </w:rPr>
          <w:t>https://www.geeksforgeeks.org/iterative-depth-first-traversal/</w:t>
        </w:r>
      </w:hyperlink>
      <w:r w:rsidR="00D03E53">
        <w:rPr>
          <w:lang w:eastAsia="en-US"/>
        </w:rPr>
        <w:t xml:space="preserve"> for the DFS and also I changed it to tree search and adopted it for our problem. </w:t>
      </w:r>
      <w:r w:rsidR="0056317F">
        <w:rPr>
          <w:lang w:eastAsia="en-US"/>
        </w:rPr>
        <w:t xml:space="preserve"> </w:t>
      </w:r>
    </w:p>
    <w:p w:rsidR="009C0445" w:rsidRDefault="009C0445" w:rsidP="00F76332">
      <w:pPr>
        <w:ind w:firstLine="567"/>
        <w:rPr>
          <w:lang w:eastAsia="en-US"/>
        </w:rPr>
      </w:pPr>
    </w:p>
    <w:p w:rsidR="0056274F" w:rsidRDefault="005B4014" w:rsidP="005B4014">
      <w:pPr>
        <w:rPr>
          <w:lang w:eastAsia="en-US"/>
        </w:rPr>
      </w:pPr>
      <w:r>
        <w:rPr>
          <w:noProof/>
          <w:lang w:eastAsia="en-US"/>
        </w:rPr>
        <mc:AlternateContent>
          <mc:Choice Requires="wps">
            <w:drawing>
              <wp:anchor distT="0" distB="0" distL="114300" distR="114300" simplePos="0" relativeHeight="251670528" behindDoc="0" locked="0" layoutInCell="1" allowOverlap="1" wp14:anchorId="6A2841FA" wp14:editId="2577FD9F">
                <wp:simplePos x="0" y="0"/>
                <wp:positionH relativeFrom="column">
                  <wp:posOffset>0</wp:posOffset>
                </wp:positionH>
                <wp:positionV relativeFrom="paragraph">
                  <wp:posOffset>2713990</wp:posOffset>
                </wp:positionV>
                <wp:extent cx="593598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5B4014" w:rsidRPr="004F2411" w:rsidRDefault="005B4014" w:rsidP="005B4014">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3</w:t>
                            </w:r>
                            <w:r w:rsidR="00077BAF">
                              <w:rPr>
                                <w:noProof/>
                              </w:rPr>
                              <w:fldChar w:fldCharType="end"/>
                            </w:r>
                            <w:r>
                              <w:t>: DFS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841FA" id="Text Box 15" o:spid="_x0000_s1028" type="#_x0000_t202" style="position:absolute;left:0;text-align:left;margin-left:0;margin-top:213.7pt;width:467.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" stroked="f">
                <v:textbox style="mso-fit-shape-to-text:t" inset="0,0,0,0">
                  <w:txbxContent>
                    <w:p w:rsidR="005B4014" w:rsidRPr="004F2411" w:rsidRDefault="005B4014" w:rsidP="005B4014">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3</w:t>
                      </w:r>
                      <w:r w:rsidR="00077BAF">
                        <w:rPr>
                          <w:noProof/>
                        </w:rPr>
                        <w:fldChar w:fldCharType="end"/>
                      </w:r>
                      <w:r>
                        <w:t>: DFS result</w:t>
                      </w:r>
                    </w:p>
                  </w:txbxContent>
                </v:textbox>
                <w10:wrap type="topAndBottom"/>
              </v:shape>
            </w:pict>
          </mc:Fallback>
        </mc:AlternateContent>
      </w:r>
      <w:r w:rsidRPr="005B4014">
        <w:rPr>
          <w:noProof/>
          <w:lang w:eastAsia="en-US"/>
        </w:rPr>
        <w:drawing>
          <wp:anchor distT="0" distB="0" distL="114300" distR="114300" simplePos="0" relativeHeight="251668480" behindDoc="0" locked="0" layoutInCell="1" allowOverlap="1">
            <wp:simplePos x="0" y="0"/>
            <wp:positionH relativeFrom="margin">
              <wp:align>left</wp:align>
            </wp:positionH>
            <wp:positionV relativeFrom="paragraph">
              <wp:posOffset>0</wp:posOffset>
            </wp:positionV>
            <wp:extent cx="5935980" cy="2656840"/>
            <wp:effectExtent l="0" t="0" r="7620" b="0"/>
            <wp:wrapTopAndBottom/>
            <wp:docPr id="14" name="Picture 14" descr="C:\Users\Alperen Kantarci\Downloads\4.sınıf\Artificial Intelligence-BLG435\Artificial-Intelligence-Homeworks\Homewok_1\Screenshots\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peren Kantarci\Downloads\4.sınıf\Artificial Intelligence-BLG435\Artificial-Intelligence-Homeworks\Homewok_1\Screenshots\df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6568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US"/>
        </w:rPr>
        <w:t xml:space="preserve">As you can see from the results </w:t>
      </w:r>
    </w:p>
    <w:p w:rsidR="005B4014" w:rsidRDefault="005B4014" w:rsidP="005B4014">
      <w:pPr>
        <w:pStyle w:val="ListParagraph"/>
        <w:numPr>
          <w:ilvl w:val="0"/>
          <w:numId w:val="1"/>
        </w:numPr>
        <w:rPr>
          <w:lang w:eastAsia="en-US"/>
        </w:rPr>
      </w:pPr>
      <w:r>
        <w:rPr>
          <w:lang w:eastAsia="en-US"/>
        </w:rPr>
        <w:t>BFS generated much more nodes than DFS because of our goal is at the deeper levels because we need to find the state which there is no move, so DFS quickly reach to the goal state.</w:t>
      </w:r>
    </w:p>
    <w:p w:rsidR="005B4014" w:rsidRDefault="005B4014" w:rsidP="005B4014">
      <w:pPr>
        <w:pStyle w:val="ListParagraph"/>
        <w:numPr>
          <w:ilvl w:val="0"/>
          <w:numId w:val="1"/>
        </w:numPr>
        <w:rPr>
          <w:lang w:eastAsia="en-US"/>
        </w:rPr>
      </w:pPr>
      <w:r>
        <w:rPr>
          <w:lang w:eastAsia="en-US"/>
        </w:rPr>
        <w:t>Expanded nodes of the DFS again less than BFS because it deepens from one branch so it quickly expands the deeper nodes and find the result.</w:t>
      </w:r>
    </w:p>
    <w:p w:rsidR="00567A05" w:rsidRDefault="00567A05" w:rsidP="005B4014">
      <w:pPr>
        <w:pStyle w:val="ListParagraph"/>
        <w:numPr>
          <w:ilvl w:val="0"/>
          <w:numId w:val="1"/>
        </w:numPr>
        <w:rPr>
          <w:lang w:eastAsia="en-US"/>
        </w:rPr>
      </w:pPr>
      <w:r>
        <w:rPr>
          <w:lang w:eastAsia="en-US"/>
        </w:rPr>
        <w:t>Maximum number of nodes kept in the memory in DFS is less than BFS because of the same reasons on the above.</w:t>
      </w:r>
    </w:p>
    <w:p w:rsidR="00567A05" w:rsidRDefault="00567A05" w:rsidP="005B4014">
      <w:pPr>
        <w:pStyle w:val="ListParagraph"/>
        <w:numPr>
          <w:ilvl w:val="0"/>
          <w:numId w:val="1"/>
        </w:numPr>
        <w:rPr>
          <w:lang w:eastAsia="en-US"/>
        </w:rPr>
      </w:pPr>
      <w:r>
        <w:rPr>
          <w:lang w:eastAsia="en-US"/>
        </w:rPr>
        <w:t xml:space="preserve">Running time of the DFS is 60 times less </w:t>
      </w:r>
      <w:proofErr w:type="gramStart"/>
      <w:r>
        <w:rPr>
          <w:lang w:eastAsia="en-US"/>
        </w:rPr>
        <w:t>than  BFS</w:t>
      </w:r>
      <w:proofErr w:type="gramEnd"/>
      <w:r>
        <w:rPr>
          <w:lang w:eastAsia="en-US"/>
        </w:rPr>
        <w:t xml:space="preserve"> so DFS found the goal faster.</w:t>
      </w:r>
    </w:p>
    <w:p w:rsidR="00EC26FA" w:rsidRDefault="00EC26FA" w:rsidP="005B4014">
      <w:pPr>
        <w:pStyle w:val="ListParagraph"/>
        <w:numPr>
          <w:ilvl w:val="0"/>
          <w:numId w:val="1"/>
        </w:numPr>
        <w:rPr>
          <w:lang w:eastAsia="en-US"/>
        </w:rPr>
      </w:pPr>
      <w:r>
        <w:rPr>
          <w:lang w:eastAsia="en-US"/>
        </w:rPr>
        <w:t>Number of the pegs in the final state is less in the DFS but it means that this is not optimal solution because path cost is increasing with each move and with the each move one peg will be removed so if there are lots of pegs at the solution than it’s more optimal.</w:t>
      </w:r>
      <w:r w:rsidR="0071260A">
        <w:rPr>
          <w:lang w:eastAsia="en-US"/>
        </w:rPr>
        <w:t xml:space="preserve"> Since BFS search each depth one by one it’s guaranteed that BFS found the optimal solution but DFS didn’t find the optimal.</w:t>
      </w:r>
    </w:p>
    <w:p w:rsidR="000F61AF" w:rsidRDefault="000F61AF" w:rsidP="000F61AF">
      <w:pPr>
        <w:pStyle w:val="Heading2"/>
      </w:pPr>
      <w:proofErr w:type="gramStart"/>
      <w:r>
        <w:t>2. c)</w:t>
      </w:r>
      <w:proofErr w:type="gramEnd"/>
    </w:p>
    <w:p w:rsidR="00616837" w:rsidRPr="00616837" w:rsidRDefault="00616837" w:rsidP="00616837">
      <w:pPr>
        <w:rPr>
          <w:lang w:eastAsia="en-US"/>
        </w:rPr>
      </w:pPr>
    </w:p>
    <w:p w:rsidR="000F61AF" w:rsidRDefault="00402D6E" w:rsidP="000F61AF">
      <w:pPr>
        <w:rPr>
          <w:lang w:eastAsia="en-US"/>
        </w:rPr>
      </w:pPr>
      <w:r>
        <w:rPr>
          <w:lang w:eastAsia="en-US"/>
        </w:rPr>
        <w:t xml:space="preserve">In the A* algorithm implementations I have used </w:t>
      </w:r>
      <w:r w:rsidRPr="00402D6E">
        <w:rPr>
          <w:lang w:eastAsia="en-US"/>
        </w:rPr>
        <w:t>for “Artificial Intelligence: A Modern Approach” book</w:t>
      </w:r>
      <w:r>
        <w:rPr>
          <w:lang w:eastAsia="en-US"/>
        </w:rPr>
        <w:t xml:space="preserve"> pseudocode and changed it to adapt our problem</w:t>
      </w:r>
      <w:r w:rsidRPr="00402D6E">
        <w:rPr>
          <w:lang w:eastAsia="en-US"/>
        </w:rPr>
        <w:t>.</w:t>
      </w:r>
      <w:r w:rsidR="00907E4B">
        <w:rPr>
          <w:lang w:eastAsia="en-US"/>
        </w:rPr>
        <w:t xml:space="preserve"> There are two heuristics that have been used. Both heuristics are admissible therefore A* algorithm is guaranteed to find the optimal (</w:t>
      </w:r>
      <w:r w:rsidR="00907E4B" w:rsidRPr="00907E4B">
        <w:rPr>
          <w:lang w:eastAsia="en-US"/>
        </w:rPr>
        <w:t>minimum number of moves</w:t>
      </w:r>
      <w:r w:rsidR="00907E4B">
        <w:rPr>
          <w:lang w:eastAsia="en-US"/>
        </w:rPr>
        <w:t xml:space="preserve">). First heuristic is the number of possible moves that can be made on that state. Second heuristic is the number of the pegs that can move. As you can understand second heuristic always give less than or equal to first heuristic. </w:t>
      </w:r>
      <w:r w:rsidR="000F61AF">
        <w:rPr>
          <w:lang w:eastAsia="en-US"/>
        </w:rPr>
        <w:t>Here you can see the results of the two heuristics of the A* algorithm.</w:t>
      </w:r>
      <w:r w:rsidR="00907E4B">
        <w:rPr>
          <w:lang w:eastAsia="en-US"/>
        </w:rPr>
        <w:t xml:space="preserve"> Number of the possible moves heuristic is in the Figure 4 and number of the pegs that can move is in the Figure 5.</w:t>
      </w:r>
    </w:p>
    <w:p w:rsidR="00AA5429" w:rsidRDefault="00AA5429" w:rsidP="000F61AF">
      <w:pPr>
        <w:rPr>
          <w:lang w:eastAsia="en-US"/>
        </w:rPr>
      </w:pPr>
    </w:p>
    <w:p w:rsidR="00AA5429" w:rsidRDefault="00AA5429" w:rsidP="000F61AF">
      <w:pPr>
        <w:rPr>
          <w:lang w:eastAsia="en-US"/>
        </w:rPr>
      </w:pPr>
    </w:p>
    <w:p w:rsidR="00AA5429" w:rsidRDefault="00AA5429" w:rsidP="000F61AF">
      <w:pPr>
        <w:rPr>
          <w:lang w:eastAsia="en-US"/>
        </w:rPr>
      </w:pPr>
    </w:p>
    <w:p w:rsidR="00AA5429" w:rsidRPr="000F61AF" w:rsidRDefault="00AA5429" w:rsidP="000F61AF">
      <w:pPr>
        <w:rPr>
          <w:lang w:eastAsia="en-US"/>
        </w:rPr>
      </w:pPr>
    </w:p>
    <w:p w:rsidR="000F61AF" w:rsidRDefault="000F61AF" w:rsidP="000F61AF">
      <w:pPr>
        <w:pStyle w:val="ListParagraph"/>
        <w:rPr>
          <w:lang w:eastAsia="en-US"/>
        </w:rPr>
      </w:pPr>
    </w:p>
    <w:p w:rsidR="0056274F" w:rsidRDefault="0056274F" w:rsidP="00F76332">
      <w:pPr>
        <w:ind w:firstLine="567"/>
        <w:rPr>
          <w:lang w:eastAsia="en-US"/>
        </w:rPr>
      </w:pPr>
    </w:p>
    <w:p w:rsidR="0056274F" w:rsidRDefault="0056274F" w:rsidP="00F76332">
      <w:pPr>
        <w:ind w:firstLine="567"/>
        <w:rPr>
          <w:lang w:eastAsia="en-US"/>
        </w:rPr>
      </w:pPr>
    </w:p>
    <w:p w:rsidR="0056274F" w:rsidRDefault="0056274F" w:rsidP="00F76332">
      <w:pPr>
        <w:ind w:firstLine="567"/>
        <w:rPr>
          <w:lang w:eastAsia="en-US"/>
        </w:rPr>
      </w:pPr>
    </w:p>
    <w:p w:rsidR="0056274F" w:rsidRDefault="0056274F" w:rsidP="00F76332">
      <w:pPr>
        <w:ind w:firstLine="567"/>
        <w:rPr>
          <w:lang w:eastAsia="en-US"/>
        </w:rPr>
      </w:pPr>
    </w:p>
    <w:p w:rsidR="0056274F" w:rsidRDefault="0056274F" w:rsidP="00F76332">
      <w:pPr>
        <w:ind w:firstLine="567"/>
        <w:rPr>
          <w:lang w:eastAsia="en-US"/>
        </w:rPr>
      </w:pPr>
    </w:p>
    <w:p w:rsidR="0056274F" w:rsidRDefault="0056274F" w:rsidP="00F76332">
      <w:pPr>
        <w:ind w:firstLine="567"/>
        <w:rPr>
          <w:lang w:eastAsia="en-US"/>
        </w:rPr>
      </w:pPr>
    </w:p>
    <w:p w:rsidR="0056274F" w:rsidRDefault="0056274F" w:rsidP="00F76332">
      <w:pPr>
        <w:ind w:firstLine="567"/>
        <w:rPr>
          <w:lang w:eastAsia="en-US"/>
        </w:rPr>
      </w:pPr>
    </w:p>
    <w:p w:rsidR="0056274F" w:rsidRDefault="00AA5429" w:rsidP="00F76332">
      <w:pPr>
        <w:ind w:firstLine="567"/>
        <w:rPr>
          <w:lang w:eastAsia="en-US"/>
        </w:rPr>
      </w:pPr>
      <w:r>
        <w:rPr>
          <w:noProof/>
          <w:lang w:eastAsia="en-US"/>
        </w:rPr>
        <mc:AlternateContent>
          <mc:Choice Requires="wps">
            <w:drawing>
              <wp:anchor distT="0" distB="0" distL="114300" distR="114300" simplePos="0" relativeHeight="251674624" behindDoc="0" locked="0" layoutInCell="1" allowOverlap="1" wp14:anchorId="711B656B" wp14:editId="430EBD85">
                <wp:simplePos x="0" y="0"/>
                <wp:positionH relativeFrom="column">
                  <wp:posOffset>0</wp:posOffset>
                </wp:positionH>
                <wp:positionV relativeFrom="paragraph">
                  <wp:posOffset>2654935</wp:posOffset>
                </wp:positionV>
                <wp:extent cx="593915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AA5429" w:rsidRPr="008D2C7F" w:rsidRDefault="00AA5429" w:rsidP="00AA5429">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4</w:t>
                            </w:r>
                            <w:r w:rsidR="00077BAF">
                              <w:rPr>
                                <w:noProof/>
                              </w:rPr>
                              <w:fldChar w:fldCharType="end"/>
                            </w:r>
                            <w:r>
                              <w:t>: A* with heuristic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B656B" id="Text Box 17" o:spid="_x0000_s1029" type="#_x0000_t202" style="position:absolute;left:0;text-align:left;margin-left:0;margin-top:209.05pt;width:467.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" stroked="f">
                <v:textbox style="mso-fit-shape-to-text:t" inset="0,0,0,0">
                  <w:txbxContent>
                    <w:p w:rsidR="00AA5429" w:rsidRPr="008D2C7F" w:rsidRDefault="00AA5429" w:rsidP="00AA5429">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4</w:t>
                      </w:r>
                      <w:r w:rsidR="00077BAF">
                        <w:rPr>
                          <w:noProof/>
                        </w:rPr>
                        <w:fldChar w:fldCharType="end"/>
                      </w:r>
                      <w:r>
                        <w:t>: A* with heuristic 1</w:t>
                      </w:r>
                    </w:p>
                  </w:txbxContent>
                </v:textbox>
                <w10:wrap type="topAndBottom"/>
              </v:shape>
            </w:pict>
          </mc:Fallback>
        </mc:AlternateContent>
      </w:r>
      <w:r w:rsidRPr="00AA5429">
        <w:rPr>
          <w:noProof/>
          <w:lang w:eastAsia="en-US"/>
        </w:rPr>
        <w:drawing>
          <wp:anchor distT="0" distB="0" distL="114300" distR="114300" simplePos="0" relativeHeight="251672576" behindDoc="0" locked="0" layoutInCell="1" allowOverlap="1">
            <wp:simplePos x="0" y="0"/>
            <wp:positionH relativeFrom="margin">
              <wp:align>left</wp:align>
            </wp:positionH>
            <wp:positionV relativeFrom="paragraph">
              <wp:posOffset>423</wp:posOffset>
            </wp:positionV>
            <wp:extent cx="5939155" cy="2597785"/>
            <wp:effectExtent l="0" t="0" r="4445" b="0"/>
            <wp:wrapTopAndBottom/>
            <wp:docPr id="16" name="Picture 16" descr="C:\Users\Alperen Kantarci\Downloads\4.sınıf\Artificial Intelligence-BLG435\Artificial-Intelligence-Homeworks\Homewok_1\Screenshots\a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peren Kantarci\Downloads\4.sınıf\Artificial Intelligence-BLG435\Artificial-Intelligence-Homeworks\Homewok_1\Screenshots\asta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597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74F" w:rsidRDefault="00AA5429" w:rsidP="00F76332">
      <w:pPr>
        <w:ind w:firstLine="567"/>
        <w:rPr>
          <w:lang w:eastAsia="en-US"/>
        </w:rPr>
      </w:pPr>
      <w:r>
        <w:rPr>
          <w:noProof/>
          <w:lang w:eastAsia="en-US"/>
        </w:rPr>
        <mc:AlternateContent>
          <mc:Choice Requires="wps">
            <w:drawing>
              <wp:anchor distT="0" distB="0" distL="114300" distR="114300" simplePos="0" relativeHeight="251678720" behindDoc="0" locked="0" layoutInCell="1" allowOverlap="1" wp14:anchorId="775C57EF" wp14:editId="2CA66788">
                <wp:simplePos x="0" y="0"/>
                <wp:positionH relativeFrom="column">
                  <wp:posOffset>0</wp:posOffset>
                </wp:positionH>
                <wp:positionV relativeFrom="paragraph">
                  <wp:posOffset>2887980</wp:posOffset>
                </wp:positionV>
                <wp:extent cx="5943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A5429" w:rsidRPr="00630C8F" w:rsidRDefault="00AA5429" w:rsidP="00AA5429">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5</w:t>
                            </w:r>
                            <w:r w:rsidR="00077BAF">
                              <w:rPr>
                                <w:noProof/>
                              </w:rPr>
                              <w:fldChar w:fldCharType="end"/>
                            </w:r>
                            <w:r>
                              <w:t>: A* with the heuristic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C57EF" id="Text Box 19" o:spid="_x0000_s1030" type="#_x0000_t202" style="position:absolute;left:0;text-align:left;margin-left:0;margin-top:227.4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" stroked="f">
                <v:textbox style="mso-fit-shape-to-text:t" inset="0,0,0,0">
                  <w:txbxContent>
                    <w:p w:rsidR="00AA5429" w:rsidRPr="00630C8F" w:rsidRDefault="00AA5429" w:rsidP="00AA5429">
                      <w:pPr>
                        <w:pStyle w:val="Caption"/>
                        <w:jc w:val="center"/>
                        <w:rPr>
                          <w:noProof/>
                          <w:sz w:val="24"/>
                          <w:szCs w:val="24"/>
                        </w:rPr>
                      </w:pPr>
                      <w:r>
                        <w:t xml:space="preserve">Figure </w:t>
                      </w:r>
                      <w:r w:rsidR="00077BAF">
                        <w:fldChar w:fldCharType="begin"/>
                      </w:r>
                      <w:r w:rsidR="00077BAF">
                        <w:instrText xml:space="preserve"> SEQ Figure \* ARABIC </w:instrText>
                      </w:r>
                      <w:r w:rsidR="00077BAF">
                        <w:fldChar w:fldCharType="separate"/>
                      </w:r>
                      <w:r w:rsidR="00077BAF">
                        <w:rPr>
                          <w:noProof/>
                        </w:rPr>
                        <w:t>5</w:t>
                      </w:r>
                      <w:r w:rsidR="00077BAF">
                        <w:rPr>
                          <w:noProof/>
                        </w:rPr>
                        <w:fldChar w:fldCharType="end"/>
                      </w:r>
                      <w:r>
                        <w:t>: A* with the heuristic 2</w:t>
                      </w:r>
                    </w:p>
                  </w:txbxContent>
                </v:textbox>
                <w10:wrap type="topAndBottom"/>
              </v:shape>
            </w:pict>
          </mc:Fallback>
        </mc:AlternateContent>
      </w:r>
      <w:r w:rsidRPr="00AA5429">
        <w:rPr>
          <w:noProof/>
          <w:lang w:eastAsia="en-US"/>
        </w:rPr>
        <w:drawing>
          <wp:anchor distT="0" distB="0" distL="114300" distR="114300" simplePos="0" relativeHeight="251676672" behindDoc="0" locked="0" layoutInCell="1" allowOverlap="1">
            <wp:simplePos x="0" y="0"/>
            <wp:positionH relativeFrom="margin">
              <wp:align>left</wp:align>
            </wp:positionH>
            <wp:positionV relativeFrom="paragraph">
              <wp:posOffset>242570</wp:posOffset>
            </wp:positionV>
            <wp:extent cx="5943600" cy="2588260"/>
            <wp:effectExtent l="0" t="0" r="0" b="2540"/>
            <wp:wrapTopAndBottom/>
            <wp:docPr id="18" name="Picture 18" descr="C:\Users\Alperen Kantarci\Downloads\4.sınıf\Artificial Intelligence-BLG435\Artificial-Intelligence-Homeworks\Homewok_1\Screenshots\ast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peren Kantarci\Downloads\4.sınıf\Artificial Intelligence-BLG435\Artificial-Intelligence-Homeworks\Homewok_1\Screenshots\asta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88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74F" w:rsidRDefault="0056274F" w:rsidP="00AA5429">
      <w:pPr>
        <w:rPr>
          <w:lang w:eastAsia="en-US"/>
        </w:rPr>
      </w:pPr>
    </w:p>
    <w:p w:rsidR="0056274F" w:rsidRDefault="00AA5429" w:rsidP="00AA5429">
      <w:pPr>
        <w:pStyle w:val="ListParagraph"/>
        <w:numPr>
          <w:ilvl w:val="0"/>
          <w:numId w:val="2"/>
        </w:numPr>
        <w:rPr>
          <w:lang w:eastAsia="en-US"/>
        </w:rPr>
      </w:pPr>
      <w:r>
        <w:rPr>
          <w:lang w:eastAsia="en-US"/>
        </w:rPr>
        <w:t>Number of the generated nodes in the heuristic 2 is less than the heuristic 1. I think it is because of it doesn’t select the possible states that has more pegs to move so it finds faster than the first heuristic.</w:t>
      </w:r>
    </w:p>
    <w:p w:rsidR="007433F4" w:rsidRDefault="007433F4" w:rsidP="00AA5429">
      <w:pPr>
        <w:pStyle w:val="ListParagraph"/>
        <w:numPr>
          <w:ilvl w:val="0"/>
          <w:numId w:val="2"/>
        </w:numPr>
        <w:rPr>
          <w:lang w:eastAsia="en-US"/>
        </w:rPr>
      </w:pPr>
      <w:r>
        <w:rPr>
          <w:lang w:eastAsia="en-US"/>
        </w:rPr>
        <w:t>Number of the expanded nodes in the heuristic 2 is again less than the heuristic 1 because of the same reason above.</w:t>
      </w:r>
    </w:p>
    <w:p w:rsidR="007433F4" w:rsidRDefault="007433F4" w:rsidP="00AA5429">
      <w:pPr>
        <w:pStyle w:val="ListParagraph"/>
        <w:numPr>
          <w:ilvl w:val="0"/>
          <w:numId w:val="2"/>
        </w:numPr>
        <w:rPr>
          <w:lang w:eastAsia="en-US"/>
        </w:rPr>
      </w:pPr>
      <w:r>
        <w:rPr>
          <w:lang w:eastAsia="en-US"/>
        </w:rPr>
        <w:t>Maximum number of nodes kept in the memory is less in the heuristic 2 because it expanded less nodes than heuristic 1 so the frontier was smaller than heuristic 1.</w:t>
      </w:r>
    </w:p>
    <w:p w:rsidR="007512DE" w:rsidRDefault="007512DE" w:rsidP="00AA5429">
      <w:pPr>
        <w:pStyle w:val="ListParagraph"/>
        <w:numPr>
          <w:ilvl w:val="0"/>
          <w:numId w:val="2"/>
        </w:numPr>
        <w:rPr>
          <w:lang w:eastAsia="en-US"/>
        </w:rPr>
      </w:pPr>
      <w:r>
        <w:rPr>
          <w:lang w:eastAsia="en-US"/>
        </w:rPr>
        <w:t>Running time of the heuristic 2 is smaller than heuristic 1 because it expanded less nodes.</w:t>
      </w:r>
    </w:p>
    <w:p w:rsidR="007512DE" w:rsidRDefault="007512DE" w:rsidP="00AA5429">
      <w:pPr>
        <w:pStyle w:val="ListParagraph"/>
        <w:numPr>
          <w:ilvl w:val="0"/>
          <w:numId w:val="2"/>
        </w:numPr>
        <w:rPr>
          <w:lang w:eastAsia="en-US"/>
        </w:rPr>
      </w:pPr>
      <w:r>
        <w:rPr>
          <w:lang w:eastAsia="en-US"/>
        </w:rPr>
        <w:t xml:space="preserve">Number of the pegs in the solution state is same for both heuristics because both heuristics are admissible and therefore they are giving the optimal solution. As you can see two boards are not the same but symmetric so their heuristic costs and real costs are </w:t>
      </w:r>
      <w:r>
        <w:rPr>
          <w:lang w:eastAsia="en-US"/>
        </w:rPr>
        <w:lastRenderedPageBreak/>
        <w:t>the same so path costs are the same for both solutions so they both found optimal solutions.</w:t>
      </w:r>
    </w:p>
    <w:p w:rsidR="00D933AA" w:rsidRDefault="00D933AA" w:rsidP="00D933AA">
      <w:pPr>
        <w:pStyle w:val="ListParagraph"/>
        <w:rPr>
          <w:lang w:eastAsia="en-US"/>
        </w:rPr>
      </w:pPr>
    </w:p>
    <w:p w:rsidR="00D933AA" w:rsidRDefault="00D933AA" w:rsidP="00D933AA">
      <w:pPr>
        <w:pStyle w:val="Heading2"/>
      </w:pPr>
      <w:proofErr w:type="gramStart"/>
      <w:r>
        <w:t>2.d</w:t>
      </w:r>
      <w:proofErr w:type="gramEnd"/>
      <w:r>
        <w:t xml:space="preserve"> )</w:t>
      </w:r>
    </w:p>
    <w:p w:rsidR="00616837" w:rsidRPr="00616837" w:rsidRDefault="00616837" w:rsidP="00616837">
      <w:pPr>
        <w:rPr>
          <w:lang w:eastAsia="en-US"/>
        </w:rPr>
      </w:pPr>
    </w:p>
    <w:p w:rsidR="0056274F" w:rsidRDefault="00D933AA" w:rsidP="0056274F">
      <w:pPr>
        <w:rPr>
          <w:lang w:eastAsia="en-US"/>
        </w:rPr>
      </w:pPr>
      <w:r>
        <w:rPr>
          <w:lang w:eastAsia="en-US"/>
        </w:rPr>
        <w:t xml:space="preserve">If objective was finding the state where only one peg remains then DFS would be performing worse than current </w:t>
      </w:r>
      <w:r w:rsidR="00956A6B">
        <w:rPr>
          <w:lang w:eastAsia="en-US"/>
        </w:rPr>
        <w:t xml:space="preserve">result because it will find so many paths that is not the answer. However DFS will be performing worse too because changed objective </w:t>
      </w:r>
      <w:r w:rsidR="00EB05D9">
        <w:rPr>
          <w:lang w:eastAsia="en-US"/>
        </w:rPr>
        <w:t>definitely</w:t>
      </w:r>
      <w:r w:rsidR="00956A6B">
        <w:rPr>
          <w:lang w:eastAsia="en-US"/>
        </w:rPr>
        <w:t xml:space="preserve"> will be in the deepest level of the tree. However comparing between DFS and BFS would be hard. It is correlated w</w:t>
      </w:r>
      <w:r w:rsidR="00A13FAF">
        <w:rPr>
          <w:lang w:eastAsia="en-US"/>
        </w:rPr>
        <w:t>ith factors b,</w:t>
      </w:r>
      <w:r w:rsidR="00956A6B">
        <w:rPr>
          <w:lang w:eastAsia="en-US"/>
        </w:rPr>
        <w:t xml:space="preserve"> d</w:t>
      </w:r>
      <w:r w:rsidR="00A13FAF">
        <w:rPr>
          <w:lang w:eastAsia="en-US"/>
        </w:rPr>
        <w:t xml:space="preserve"> and m</w:t>
      </w:r>
      <w:r w:rsidR="00956A6B">
        <w:rPr>
          <w:lang w:eastAsia="en-US"/>
        </w:rPr>
        <w:t xml:space="preserve"> which are branching factors and depth of the optimal solution. </w:t>
      </w:r>
      <w:r w:rsidR="00A13FAF">
        <w:rPr>
          <w:lang w:eastAsia="en-US"/>
        </w:rPr>
        <w:t xml:space="preserve">But at the worst case scenario BFS and DFS would find at the same time because BFS worst case running time is </w:t>
      </w:r>
      <m:oMath>
        <m:sSup>
          <m:sSupPr>
            <m:ctrlPr>
              <w:rPr>
                <w:rFonts w:ascii="Cambria Math" w:hAnsi="Cambria Math"/>
                <w:lang w:eastAsia="en-US"/>
              </w:rPr>
            </m:ctrlPr>
          </m:sSupPr>
          <m:e>
            <m:r>
              <w:rPr>
                <w:rFonts w:ascii="Cambria Math" w:hAnsi="Cambria Math"/>
                <w:lang w:eastAsia="en-US"/>
              </w:rPr>
              <m:t>b</m:t>
            </m:r>
          </m:e>
          <m:sup>
            <m:r>
              <w:rPr>
                <w:rFonts w:ascii="Cambria Math" w:hAnsi="Cambria Math"/>
                <w:lang w:eastAsia="en-US"/>
              </w:rPr>
              <m:t>d</m:t>
            </m:r>
          </m:sup>
        </m:sSup>
      </m:oMath>
      <w:r w:rsidR="00A13FAF">
        <w:rPr>
          <w:lang w:eastAsia="en-US"/>
        </w:rPr>
        <w:t xml:space="preserve"> and in this changed goal d=m because one peg remaining is equal to the maximum depth so DFS worst case running time would be </w:t>
      </w:r>
      <m:oMath>
        <m:sSup>
          <m:sSupPr>
            <m:ctrlPr>
              <w:rPr>
                <w:rFonts w:ascii="Cambria Math" w:hAnsi="Cambria Math"/>
                <w:lang w:eastAsia="en-US"/>
              </w:rPr>
            </m:ctrlPr>
          </m:sSupPr>
          <m:e>
            <m:r>
              <w:rPr>
                <w:rFonts w:ascii="Cambria Math" w:hAnsi="Cambria Math"/>
                <w:lang w:eastAsia="en-US"/>
              </w:rPr>
              <m:t>b</m:t>
            </m:r>
          </m:e>
          <m:sup>
            <m:r>
              <w:rPr>
                <w:rFonts w:ascii="Cambria Math" w:hAnsi="Cambria Math"/>
                <w:lang w:eastAsia="en-US"/>
              </w:rPr>
              <m:t>m</m:t>
            </m:r>
          </m:sup>
        </m:sSup>
      </m:oMath>
      <w:r w:rsidR="00A13FAF">
        <w:rPr>
          <w:lang w:eastAsia="en-US"/>
        </w:rPr>
        <w:t xml:space="preserve"> and since d=m they would perform same in this changed objective.</w:t>
      </w:r>
      <w:r w:rsidR="003119FB">
        <w:rPr>
          <w:lang w:eastAsia="en-US"/>
        </w:rPr>
        <w:t xml:space="preserve"> </w:t>
      </w:r>
      <w:r w:rsidR="00EC3C1C">
        <w:rPr>
          <w:lang w:eastAsia="en-US"/>
        </w:rPr>
        <w:t xml:space="preserve">A* algorithm would perform better </w:t>
      </w:r>
      <w:r w:rsidR="003119FB">
        <w:rPr>
          <w:lang w:eastAsia="en-US"/>
        </w:rPr>
        <w:t xml:space="preserve">in this objective if heuristic is admissible because A* will move towards to the optimal with some information gathered before. It will find optimal like BFS and DFS because d = m but memory usage would be less than others. </w:t>
      </w:r>
    </w:p>
    <w:p w:rsidR="0056274F" w:rsidRDefault="005C303B" w:rsidP="00D51E61">
      <w:pPr>
        <w:pStyle w:val="Heading1"/>
      </w:pPr>
      <w:r>
        <w:t>3</w:t>
      </w:r>
      <w:r w:rsidR="00B66D9B">
        <w:t>. EXPLANATION OF THE SOURCE CODE</w:t>
      </w:r>
    </w:p>
    <w:p w:rsidR="00B66D9B" w:rsidRDefault="00B66D9B" w:rsidP="005C303B">
      <w:pPr>
        <w:rPr>
          <w:lang w:eastAsia="en-US"/>
        </w:rPr>
      </w:pPr>
    </w:p>
    <w:p w:rsidR="005C303B" w:rsidRDefault="005C303B" w:rsidP="005C303B">
      <w:pPr>
        <w:rPr>
          <w:lang w:eastAsia="en-US"/>
        </w:rPr>
      </w:pPr>
      <w:r>
        <w:rPr>
          <w:lang w:eastAsia="en-US"/>
        </w:rPr>
        <w:t xml:space="preserve">There are 2 classes and one main.cpp file in the source codes. To compile the code you need to execute </w:t>
      </w:r>
      <w:r>
        <w:rPr>
          <w:i/>
          <w:lang w:eastAsia="en-US"/>
        </w:rPr>
        <w:t>g++ -</w:t>
      </w:r>
      <w:proofErr w:type="spellStart"/>
      <w:r>
        <w:rPr>
          <w:i/>
          <w:lang w:eastAsia="en-US"/>
        </w:rPr>
        <w:t>std</w:t>
      </w:r>
      <w:proofErr w:type="spellEnd"/>
      <w:r>
        <w:rPr>
          <w:i/>
          <w:lang w:eastAsia="en-US"/>
        </w:rPr>
        <w:t>=</w:t>
      </w:r>
      <w:proofErr w:type="spellStart"/>
      <w:r>
        <w:rPr>
          <w:i/>
          <w:lang w:eastAsia="en-US"/>
        </w:rPr>
        <w:t>c++</w:t>
      </w:r>
      <w:proofErr w:type="spellEnd"/>
      <w:proofErr w:type="gramStart"/>
      <w:r>
        <w:rPr>
          <w:i/>
          <w:lang w:eastAsia="en-US"/>
        </w:rPr>
        <w:t>11  main.cpp</w:t>
      </w:r>
      <w:proofErr w:type="gramEnd"/>
      <w:r>
        <w:rPr>
          <w:i/>
          <w:lang w:eastAsia="en-US"/>
        </w:rPr>
        <w:t xml:space="preserve"> Node.cpp Action.cpp </w:t>
      </w:r>
      <w:r>
        <w:rPr>
          <w:lang w:eastAsia="en-US"/>
        </w:rPr>
        <w:t xml:space="preserve">then you can run the output file. You need to give an argument from the command line for the search algorithm. You have 4 options for search algorithms: </w:t>
      </w:r>
      <w:proofErr w:type="spellStart"/>
      <w:proofErr w:type="gramStart"/>
      <w:r>
        <w:rPr>
          <w:lang w:eastAsia="en-US"/>
        </w:rPr>
        <w:t>bfs</w:t>
      </w:r>
      <w:proofErr w:type="spellEnd"/>
      <w:r>
        <w:rPr>
          <w:lang w:eastAsia="en-US"/>
        </w:rPr>
        <w:t xml:space="preserve"> ,</w:t>
      </w:r>
      <w:proofErr w:type="gramEnd"/>
      <w:r>
        <w:rPr>
          <w:lang w:eastAsia="en-US"/>
        </w:rPr>
        <w:t xml:space="preserve"> </w:t>
      </w:r>
      <w:proofErr w:type="spellStart"/>
      <w:r>
        <w:rPr>
          <w:lang w:eastAsia="en-US"/>
        </w:rPr>
        <w:t>dfs</w:t>
      </w:r>
      <w:proofErr w:type="spellEnd"/>
      <w:r>
        <w:rPr>
          <w:lang w:eastAsia="en-US"/>
        </w:rPr>
        <w:t xml:space="preserve"> , astar1 , astar2 . If you run the program one of these arguments th</w:t>
      </w:r>
      <w:r w:rsidR="00A44A3F">
        <w:rPr>
          <w:lang w:eastAsia="en-US"/>
        </w:rPr>
        <w:t>en you will see the result of the problem. You can see the solution board and more detailed information about the solution too.</w:t>
      </w:r>
    </w:p>
    <w:p w:rsidR="009754B5" w:rsidRDefault="009754B5" w:rsidP="005C303B">
      <w:pPr>
        <w:rPr>
          <w:lang w:eastAsia="en-US"/>
        </w:rPr>
      </w:pPr>
    </w:p>
    <w:p w:rsidR="009754B5" w:rsidRDefault="009754B5" w:rsidP="005C303B">
      <w:pPr>
        <w:rPr>
          <w:lang w:eastAsia="en-US"/>
        </w:rPr>
      </w:pPr>
      <w:r>
        <w:rPr>
          <w:lang w:eastAsia="en-US"/>
        </w:rPr>
        <w:t xml:space="preserve">In Action class there is a Direction </w:t>
      </w:r>
      <w:proofErr w:type="spellStart"/>
      <w:r>
        <w:rPr>
          <w:lang w:eastAsia="en-US"/>
        </w:rPr>
        <w:t>enum</w:t>
      </w:r>
      <w:proofErr w:type="spellEnd"/>
      <w:r>
        <w:rPr>
          <w:lang w:eastAsia="en-US"/>
        </w:rPr>
        <w:t xml:space="preserve"> which specify the action direction of the peg which can be </w:t>
      </w:r>
      <w:proofErr w:type="spellStart"/>
      <w:r>
        <w:rPr>
          <w:lang w:eastAsia="en-US"/>
        </w:rPr>
        <w:t>Up</w:t>
      </w:r>
      <w:proofErr w:type="gramStart"/>
      <w:r>
        <w:rPr>
          <w:lang w:eastAsia="en-US"/>
        </w:rPr>
        <w:t>,Down,Left</w:t>
      </w:r>
      <w:proofErr w:type="spellEnd"/>
      <w:proofErr w:type="gramEnd"/>
      <w:r>
        <w:rPr>
          <w:lang w:eastAsia="en-US"/>
        </w:rPr>
        <w:t xml:space="preserve"> and Right</w:t>
      </w:r>
      <w:r w:rsidR="00E67021">
        <w:rPr>
          <w:lang w:eastAsia="en-US"/>
        </w:rPr>
        <w:t xml:space="preserve">. </w:t>
      </w:r>
      <w:r w:rsidR="007E4F22">
        <w:rPr>
          <w:lang w:eastAsia="en-US"/>
        </w:rPr>
        <w:t xml:space="preserve">For creating an object from this class you need to give </w:t>
      </w:r>
      <w:proofErr w:type="spellStart"/>
      <w:r w:rsidR="007E4F22">
        <w:rPr>
          <w:lang w:eastAsia="en-US"/>
        </w:rPr>
        <w:t>x</w:t>
      </w:r>
      <w:proofErr w:type="gramStart"/>
      <w:r w:rsidR="007E4F22">
        <w:rPr>
          <w:lang w:eastAsia="en-US"/>
        </w:rPr>
        <w:t>,y</w:t>
      </w:r>
      <w:proofErr w:type="spellEnd"/>
      <w:proofErr w:type="gramEnd"/>
      <w:r w:rsidR="007E4F22">
        <w:rPr>
          <w:lang w:eastAsia="en-US"/>
        </w:rPr>
        <w:t xml:space="preserve"> and Direction of the action where x and y are position of the peg with indexed 0 and 0,0 is the left top of the board.</w:t>
      </w:r>
    </w:p>
    <w:p w:rsidR="00097647" w:rsidRDefault="00097647" w:rsidP="005C303B">
      <w:pPr>
        <w:rPr>
          <w:lang w:eastAsia="en-US"/>
        </w:rPr>
      </w:pPr>
    </w:p>
    <w:p w:rsidR="00097647" w:rsidRPr="005C303B" w:rsidRDefault="00097647" w:rsidP="005C303B">
      <w:pPr>
        <w:rPr>
          <w:lang w:eastAsia="en-US"/>
        </w:rPr>
      </w:pPr>
      <w:r>
        <w:rPr>
          <w:lang w:eastAsia="en-US"/>
        </w:rPr>
        <w:t xml:space="preserve">In Node class there is a board vector of vectors which defines the state of the Node. Number of the peg is number of the peg on the board. </w:t>
      </w:r>
      <w:proofErr w:type="gramStart"/>
      <w:r>
        <w:rPr>
          <w:lang w:eastAsia="en-US"/>
        </w:rPr>
        <w:t>action  attribute</w:t>
      </w:r>
      <w:proofErr w:type="gramEnd"/>
      <w:r>
        <w:rPr>
          <w:lang w:eastAsia="en-US"/>
        </w:rPr>
        <w:t xml:space="preserve"> holds the latest action that have been made by the parent node. As you can expect it is empty object if node is root node.</w:t>
      </w:r>
      <w:r w:rsidR="008A7969">
        <w:rPr>
          <w:lang w:eastAsia="en-US"/>
        </w:rPr>
        <w:t xml:space="preserve"> Node* parent is the pointer to the parent Node. Heuristic holds the heuristic value of the Node according to the </w:t>
      </w:r>
      <w:proofErr w:type="spellStart"/>
      <w:r w:rsidR="008A7969">
        <w:rPr>
          <w:lang w:eastAsia="en-US"/>
        </w:rPr>
        <w:t>heuristic_type</w:t>
      </w:r>
      <w:proofErr w:type="spellEnd"/>
      <w:r w:rsidR="008A7969">
        <w:rPr>
          <w:lang w:eastAsia="en-US"/>
        </w:rPr>
        <w:t xml:space="preserve">. </w:t>
      </w:r>
      <w:proofErr w:type="spellStart"/>
      <w:proofErr w:type="gramStart"/>
      <w:r w:rsidR="008A7969">
        <w:rPr>
          <w:lang w:eastAsia="en-US"/>
        </w:rPr>
        <w:t>heuristic_type</w:t>
      </w:r>
      <w:proofErr w:type="spellEnd"/>
      <w:proofErr w:type="gramEnd"/>
      <w:r w:rsidR="008A7969">
        <w:rPr>
          <w:lang w:eastAsia="en-US"/>
        </w:rPr>
        <w:t xml:space="preserve"> can be either 1,2 or -1. If it is -1 then heuristic calculation wouldn’t be made this is useful when you use DFS and BFS because you don’t need any heuristic. Function </w:t>
      </w:r>
      <w:proofErr w:type="spellStart"/>
      <w:r w:rsidR="008A7969">
        <w:rPr>
          <w:lang w:eastAsia="en-US"/>
        </w:rPr>
        <w:t>initial_</w:t>
      </w:r>
      <w:proofErr w:type="gramStart"/>
      <w:r w:rsidR="008A7969">
        <w:rPr>
          <w:lang w:eastAsia="en-US"/>
        </w:rPr>
        <w:t>node</w:t>
      </w:r>
      <w:proofErr w:type="spellEnd"/>
      <w:r w:rsidR="008A7969">
        <w:rPr>
          <w:lang w:eastAsia="en-US"/>
        </w:rPr>
        <w:t>(</w:t>
      </w:r>
      <w:proofErr w:type="gramEnd"/>
      <w:r w:rsidR="008A7969">
        <w:rPr>
          <w:lang w:eastAsia="en-US"/>
        </w:rPr>
        <w:t xml:space="preserve">) should be called when initial board Node is wanted. It basically sets the initial board, depth, heuristic and so on.  </w:t>
      </w:r>
      <w:proofErr w:type="spellStart"/>
      <w:proofErr w:type="gramStart"/>
      <w:r w:rsidR="008A7969">
        <w:rPr>
          <w:lang w:eastAsia="en-US"/>
        </w:rPr>
        <w:t>make_move</w:t>
      </w:r>
      <w:proofErr w:type="spellEnd"/>
      <w:proofErr w:type="gramEnd"/>
      <w:r w:rsidR="008A7969">
        <w:rPr>
          <w:lang w:eastAsia="en-US"/>
        </w:rPr>
        <w:t xml:space="preserve"> function only called inside from the object. It takes parent board and using </w:t>
      </w:r>
      <w:proofErr w:type="spellStart"/>
      <w:r w:rsidR="008A7969">
        <w:rPr>
          <w:lang w:eastAsia="en-US"/>
        </w:rPr>
        <w:t>past_action</w:t>
      </w:r>
      <w:proofErr w:type="spellEnd"/>
      <w:r w:rsidR="008A7969">
        <w:rPr>
          <w:lang w:eastAsia="en-US"/>
        </w:rPr>
        <w:t xml:space="preserve"> it calculates new board and number of pegs. </w:t>
      </w:r>
      <w:proofErr w:type="spellStart"/>
      <w:proofErr w:type="gramStart"/>
      <w:r w:rsidR="008A7969">
        <w:rPr>
          <w:lang w:eastAsia="en-US"/>
        </w:rPr>
        <w:t>print_state</w:t>
      </w:r>
      <w:proofErr w:type="spellEnd"/>
      <w:proofErr w:type="gramEnd"/>
      <w:r w:rsidR="008A7969">
        <w:rPr>
          <w:lang w:eastAsia="en-US"/>
        </w:rPr>
        <w:t xml:space="preserve"> function returns beautified version of the board instead of -1,0 and 1. </w:t>
      </w:r>
      <w:proofErr w:type="spellStart"/>
      <w:proofErr w:type="gramStart"/>
      <w:r w:rsidR="008A7969">
        <w:rPr>
          <w:lang w:eastAsia="en-US"/>
        </w:rPr>
        <w:t>check_goal_state</w:t>
      </w:r>
      <w:proofErr w:type="spellEnd"/>
      <w:proofErr w:type="gramEnd"/>
      <w:r w:rsidR="008A7969">
        <w:rPr>
          <w:lang w:eastAsia="en-US"/>
        </w:rPr>
        <w:t xml:space="preserve"> function  checks if any move can be made on the board, if there is no move then it is a goal state.</w:t>
      </w:r>
      <w:r w:rsidR="003C7DDA">
        <w:rPr>
          <w:lang w:eastAsia="en-US"/>
        </w:rPr>
        <w:t xml:space="preserve"> </w:t>
      </w:r>
      <w:proofErr w:type="spellStart"/>
      <w:proofErr w:type="gramStart"/>
      <w:r w:rsidR="003C7DDA">
        <w:rPr>
          <w:lang w:eastAsia="en-US"/>
        </w:rPr>
        <w:t>check_move_valid</w:t>
      </w:r>
      <w:proofErr w:type="spellEnd"/>
      <w:proofErr w:type="gramEnd"/>
      <w:r w:rsidR="003C7DDA">
        <w:rPr>
          <w:lang w:eastAsia="en-US"/>
        </w:rPr>
        <w:t xml:space="preserve"> function checks if move can be made with given action. </w:t>
      </w:r>
      <w:proofErr w:type="gramStart"/>
      <w:r w:rsidR="003C7DDA">
        <w:rPr>
          <w:lang w:eastAsia="en-US"/>
        </w:rPr>
        <w:t>operator</w:t>
      </w:r>
      <w:proofErr w:type="gramEnd"/>
      <w:r w:rsidR="003C7DDA">
        <w:rPr>
          <w:lang w:eastAsia="en-US"/>
        </w:rPr>
        <w:t xml:space="preserve"> &gt; and operator &lt; overloads are important for the priority queue. Since priority queue </w:t>
      </w:r>
      <w:r w:rsidR="006406AE">
        <w:rPr>
          <w:lang w:eastAsia="en-US"/>
        </w:rPr>
        <w:t xml:space="preserve">places biggest priority to the top we need small </w:t>
      </w:r>
      <w:proofErr w:type="spellStart"/>
      <w:r w:rsidR="006406AE">
        <w:rPr>
          <w:lang w:eastAsia="en-US"/>
        </w:rPr>
        <w:t>heuristic+pathcost</w:t>
      </w:r>
      <w:proofErr w:type="spellEnd"/>
      <w:r w:rsidR="006406AE">
        <w:rPr>
          <w:lang w:eastAsia="en-US"/>
        </w:rPr>
        <w:t xml:space="preserve"> at the top so if depth(</w:t>
      </w:r>
      <w:proofErr w:type="spellStart"/>
      <w:r w:rsidR="006406AE">
        <w:rPr>
          <w:lang w:eastAsia="en-US"/>
        </w:rPr>
        <w:t>path_cost</w:t>
      </w:r>
      <w:proofErr w:type="spellEnd"/>
      <w:r w:rsidR="006406AE">
        <w:rPr>
          <w:lang w:eastAsia="en-US"/>
        </w:rPr>
        <w:t xml:space="preserve">) + heuristic is smaller than other than this Node is more prioritized than other. </w:t>
      </w:r>
    </w:p>
    <w:sectPr w:rsidR="00097647" w:rsidRPr="005C303B" w:rsidSect="00FF4ED8">
      <w:pgSz w:w="11907" w:h="16839"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D6304"/>
    <w:multiLevelType w:val="hybridMultilevel"/>
    <w:tmpl w:val="C9A8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80B09"/>
    <w:multiLevelType w:val="hybridMultilevel"/>
    <w:tmpl w:val="355A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20"/>
    <w:rsid w:val="0001411F"/>
    <w:rsid w:val="000148D8"/>
    <w:rsid w:val="000171D9"/>
    <w:rsid w:val="00021BCE"/>
    <w:rsid w:val="000222D5"/>
    <w:rsid w:val="00050A53"/>
    <w:rsid w:val="00055438"/>
    <w:rsid w:val="00077BAF"/>
    <w:rsid w:val="00097647"/>
    <w:rsid w:val="000B590B"/>
    <w:rsid w:val="000B5CFF"/>
    <w:rsid w:val="000C6F7D"/>
    <w:rsid w:val="000D0787"/>
    <w:rsid w:val="000D4F94"/>
    <w:rsid w:val="000D7A39"/>
    <w:rsid w:val="000E4193"/>
    <w:rsid w:val="000F61AF"/>
    <w:rsid w:val="00107142"/>
    <w:rsid w:val="00120ED7"/>
    <w:rsid w:val="00121927"/>
    <w:rsid w:val="001230B1"/>
    <w:rsid w:val="001235F5"/>
    <w:rsid w:val="00127007"/>
    <w:rsid w:val="001272AB"/>
    <w:rsid w:val="00144DC7"/>
    <w:rsid w:val="00173B93"/>
    <w:rsid w:val="00187BF9"/>
    <w:rsid w:val="00195FB5"/>
    <w:rsid w:val="00196976"/>
    <w:rsid w:val="001A048A"/>
    <w:rsid w:val="001A3509"/>
    <w:rsid w:val="001B53A9"/>
    <w:rsid w:val="001D0246"/>
    <w:rsid w:val="001E337C"/>
    <w:rsid w:val="00210B9F"/>
    <w:rsid w:val="00211FEE"/>
    <w:rsid w:val="0023658F"/>
    <w:rsid w:val="00263B48"/>
    <w:rsid w:val="00284C5B"/>
    <w:rsid w:val="002A4018"/>
    <w:rsid w:val="002B2821"/>
    <w:rsid w:val="002B2C12"/>
    <w:rsid w:val="002C6811"/>
    <w:rsid w:val="002D239A"/>
    <w:rsid w:val="002D691A"/>
    <w:rsid w:val="002E2A5F"/>
    <w:rsid w:val="002E37FA"/>
    <w:rsid w:val="002E6504"/>
    <w:rsid w:val="003024ED"/>
    <w:rsid w:val="0031022B"/>
    <w:rsid w:val="00310ECB"/>
    <w:rsid w:val="003119FB"/>
    <w:rsid w:val="00314D5D"/>
    <w:rsid w:val="0031651E"/>
    <w:rsid w:val="003329F3"/>
    <w:rsid w:val="003439B9"/>
    <w:rsid w:val="0034447F"/>
    <w:rsid w:val="00345877"/>
    <w:rsid w:val="003625E7"/>
    <w:rsid w:val="00365CAD"/>
    <w:rsid w:val="00367760"/>
    <w:rsid w:val="00377C1F"/>
    <w:rsid w:val="00386021"/>
    <w:rsid w:val="0039098F"/>
    <w:rsid w:val="003958DC"/>
    <w:rsid w:val="003A5AA4"/>
    <w:rsid w:val="003A5D4C"/>
    <w:rsid w:val="003B5BD6"/>
    <w:rsid w:val="003B7DEB"/>
    <w:rsid w:val="003C08FC"/>
    <w:rsid w:val="003C0933"/>
    <w:rsid w:val="003C17C4"/>
    <w:rsid w:val="003C236C"/>
    <w:rsid w:val="003C7B59"/>
    <w:rsid w:val="003C7DDA"/>
    <w:rsid w:val="003D081E"/>
    <w:rsid w:val="003E1B7D"/>
    <w:rsid w:val="003E7CA0"/>
    <w:rsid w:val="00402D6E"/>
    <w:rsid w:val="00403B9E"/>
    <w:rsid w:val="004171E4"/>
    <w:rsid w:val="00423D5B"/>
    <w:rsid w:val="00426D55"/>
    <w:rsid w:val="00442FB9"/>
    <w:rsid w:val="00443F96"/>
    <w:rsid w:val="0046412A"/>
    <w:rsid w:val="004773BE"/>
    <w:rsid w:val="004813C1"/>
    <w:rsid w:val="004961E3"/>
    <w:rsid w:val="00497C1F"/>
    <w:rsid w:val="004B5EBC"/>
    <w:rsid w:val="004C7543"/>
    <w:rsid w:val="004D5D08"/>
    <w:rsid w:val="004F18DC"/>
    <w:rsid w:val="004F5A35"/>
    <w:rsid w:val="005271B0"/>
    <w:rsid w:val="005351D3"/>
    <w:rsid w:val="00545C0F"/>
    <w:rsid w:val="0056274F"/>
    <w:rsid w:val="0056317F"/>
    <w:rsid w:val="00567A05"/>
    <w:rsid w:val="00581A7C"/>
    <w:rsid w:val="00590A10"/>
    <w:rsid w:val="0059583C"/>
    <w:rsid w:val="005B4014"/>
    <w:rsid w:val="005C303B"/>
    <w:rsid w:val="005F2828"/>
    <w:rsid w:val="005F51DD"/>
    <w:rsid w:val="005F7424"/>
    <w:rsid w:val="0060201E"/>
    <w:rsid w:val="0060715B"/>
    <w:rsid w:val="00614A24"/>
    <w:rsid w:val="00614CC5"/>
    <w:rsid w:val="00616837"/>
    <w:rsid w:val="006330DF"/>
    <w:rsid w:val="006406AE"/>
    <w:rsid w:val="0065069F"/>
    <w:rsid w:val="00657958"/>
    <w:rsid w:val="00675058"/>
    <w:rsid w:val="006917A6"/>
    <w:rsid w:val="006A4272"/>
    <w:rsid w:val="006C67DF"/>
    <w:rsid w:val="006D74A4"/>
    <w:rsid w:val="006F7289"/>
    <w:rsid w:val="007041FA"/>
    <w:rsid w:val="007065D3"/>
    <w:rsid w:val="00707BD6"/>
    <w:rsid w:val="0071023F"/>
    <w:rsid w:val="0071260A"/>
    <w:rsid w:val="007269A7"/>
    <w:rsid w:val="00727EA5"/>
    <w:rsid w:val="007309D5"/>
    <w:rsid w:val="007433F4"/>
    <w:rsid w:val="007450E5"/>
    <w:rsid w:val="007512DE"/>
    <w:rsid w:val="00753C2B"/>
    <w:rsid w:val="0076658B"/>
    <w:rsid w:val="007827B2"/>
    <w:rsid w:val="00782BB0"/>
    <w:rsid w:val="007E2320"/>
    <w:rsid w:val="007E4F22"/>
    <w:rsid w:val="007E525B"/>
    <w:rsid w:val="007F527A"/>
    <w:rsid w:val="007F5D20"/>
    <w:rsid w:val="00822450"/>
    <w:rsid w:val="00826CFA"/>
    <w:rsid w:val="0083487D"/>
    <w:rsid w:val="008622EA"/>
    <w:rsid w:val="00863A22"/>
    <w:rsid w:val="008A6816"/>
    <w:rsid w:val="008A7969"/>
    <w:rsid w:val="008B4D4B"/>
    <w:rsid w:val="008C51B6"/>
    <w:rsid w:val="008C5A5D"/>
    <w:rsid w:val="008D43F0"/>
    <w:rsid w:val="008D6F87"/>
    <w:rsid w:val="008E2E09"/>
    <w:rsid w:val="008E67B3"/>
    <w:rsid w:val="008F7BFA"/>
    <w:rsid w:val="00907280"/>
    <w:rsid w:val="00907E4B"/>
    <w:rsid w:val="00935FD9"/>
    <w:rsid w:val="009362C6"/>
    <w:rsid w:val="00944399"/>
    <w:rsid w:val="00956A6B"/>
    <w:rsid w:val="00972D6E"/>
    <w:rsid w:val="009754B5"/>
    <w:rsid w:val="009810CE"/>
    <w:rsid w:val="009845C6"/>
    <w:rsid w:val="0099580E"/>
    <w:rsid w:val="009A47E2"/>
    <w:rsid w:val="009C0445"/>
    <w:rsid w:val="009C2199"/>
    <w:rsid w:val="009D6D0A"/>
    <w:rsid w:val="009D6FB6"/>
    <w:rsid w:val="009E514C"/>
    <w:rsid w:val="009F1ACE"/>
    <w:rsid w:val="00A0259D"/>
    <w:rsid w:val="00A03216"/>
    <w:rsid w:val="00A07270"/>
    <w:rsid w:val="00A07F06"/>
    <w:rsid w:val="00A13FAF"/>
    <w:rsid w:val="00A16417"/>
    <w:rsid w:val="00A223B0"/>
    <w:rsid w:val="00A35CD9"/>
    <w:rsid w:val="00A44A3F"/>
    <w:rsid w:val="00A46625"/>
    <w:rsid w:val="00A46C8D"/>
    <w:rsid w:val="00A55E0C"/>
    <w:rsid w:val="00A55F80"/>
    <w:rsid w:val="00A560FD"/>
    <w:rsid w:val="00A6171B"/>
    <w:rsid w:val="00A659BD"/>
    <w:rsid w:val="00A720E8"/>
    <w:rsid w:val="00A7394F"/>
    <w:rsid w:val="00A8127E"/>
    <w:rsid w:val="00A83000"/>
    <w:rsid w:val="00A83862"/>
    <w:rsid w:val="00A850FE"/>
    <w:rsid w:val="00AA5429"/>
    <w:rsid w:val="00AA7E42"/>
    <w:rsid w:val="00AB3324"/>
    <w:rsid w:val="00AC3711"/>
    <w:rsid w:val="00B021CF"/>
    <w:rsid w:val="00B05328"/>
    <w:rsid w:val="00B1759F"/>
    <w:rsid w:val="00B323FE"/>
    <w:rsid w:val="00B33F4A"/>
    <w:rsid w:val="00B36548"/>
    <w:rsid w:val="00B4454C"/>
    <w:rsid w:val="00B541FA"/>
    <w:rsid w:val="00B57671"/>
    <w:rsid w:val="00B66D9B"/>
    <w:rsid w:val="00B8624B"/>
    <w:rsid w:val="00BA1CC3"/>
    <w:rsid w:val="00BA3C34"/>
    <w:rsid w:val="00BB0FA2"/>
    <w:rsid w:val="00BC7C0A"/>
    <w:rsid w:val="00C06E67"/>
    <w:rsid w:val="00C327CF"/>
    <w:rsid w:val="00C61BB6"/>
    <w:rsid w:val="00C668E2"/>
    <w:rsid w:val="00C9367B"/>
    <w:rsid w:val="00CB7793"/>
    <w:rsid w:val="00CD14A5"/>
    <w:rsid w:val="00CF317E"/>
    <w:rsid w:val="00CF666F"/>
    <w:rsid w:val="00CF78C3"/>
    <w:rsid w:val="00D03299"/>
    <w:rsid w:val="00D03C7B"/>
    <w:rsid w:val="00D03E53"/>
    <w:rsid w:val="00D060B2"/>
    <w:rsid w:val="00D07D86"/>
    <w:rsid w:val="00D4000B"/>
    <w:rsid w:val="00D4090D"/>
    <w:rsid w:val="00D40F36"/>
    <w:rsid w:val="00D47F76"/>
    <w:rsid w:val="00D51E61"/>
    <w:rsid w:val="00D622F2"/>
    <w:rsid w:val="00D76A50"/>
    <w:rsid w:val="00D82575"/>
    <w:rsid w:val="00D933AA"/>
    <w:rsid w:val="00DE60A5"/>
    <w:rsid w:val="00DE7FAC"/>
    <w:rsid w:val="00E017FE"/>
    <w:rsid w:val="00E046B6"/>
    <w:rsid w:val="00E249FB"/>
    <w:rsid w:val="00E336B2"/>
    <w:rsid w:val="00E34194"/>
    <w:rsid w:val="00E61B26"/>
    <w:rsid w:val="00E67021"/>
    <w:rsid w:val="00E67031"/>
    <w:rsid w:val="00E807BA"/>
    <w:rsid w:val="00E9181F"/>
    <w:rsid w:val="00E96D6E"/>
    <w:rsid w:val="00EA12C3"/>
    <w:rsid w:val="00EA6561"/>
    <w:rsid w:val="00EB05D9"/>
    <w:rsid w:val="00EC0384"/>
    <w:rsid w:val="00EC26FA"/>
    <w:rsid w:val="00EC3C1C"/>
    <w:rsid w:val="00EC45F1"/>
    <w:rsid w:val="00ED6B69"/>
    <w:rsid w:val="00EF3D9D"/>
    <w:rsid w:val="00EF40BA"/>
    <w:rsid w:val="00F068AC"/>
    <w:rsid w:val="00F1111C"/>
    <w:rsid w:val="00F13B71"/>
    <w:rsid w:val="00F2050F"/>
    <w:rsid w:val="00F243EB"/>
    <w:rsid w:val="00F255AE"/>
    <w:rsid w:val="00F601A3"/>
    <w:rsid w:val="00F60878"/>
    <w:rsid w:val="00F72EC9"/>
    <w:rsid w:val="00F74729"/>
    <w:rsid w:val="00F76332"/>
    <w:rsid w:val="00FD1322"/>
    <w:rsid w:val="00FD1820"/>
    <w:rsid w:val="00FD61C0"/>
    <w:rsid w:val="00FE3A09"/>
    <w:rsid w:val="00FF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5A59B-9E72-4B02-8A37-A5744AF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2"/>
        <w:lang w:val="en-US" w:eastAsia="en-US" w:bidi="ar-SA"/>
      </w:rPr>
    </w:rPrDefault>
    <w:pPrDefault>
      <w:pPr>
        <w:spacing w:after="120" w:line="276" w:lineRule="auto"/>
        <w:ind w:left="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332"/>
    <w:pPr>
      <w:spacing w:after="0" w:line="240" w:lineRule="auto"/>
      <w:ind w:left="0"/>
    </w:pPr>
    <w:rPr>
      <w:rFonts w:eastAsia="Times New Roman"/>
      <w:color w:val="auto"/>
      <w:szCs w:val="24"/>
      <w:lang w:eastAsia="tr-TR"/>
    </w:rPr>
  </w:style>
  <w:style w:type="paragraph" w:styleId="Heading1">
    <w:name w:val="heading 1"/>
    <w:basedOn w:val="Normal"/>
    <w:next w:val="Normal"/>
    <w:link w:val="Heading1Char"/>
    <w:uiPriority w:val="9"/>
    <w:qFormat/>
    <w:rsid w:val="00F76332"/>
    <w:pPr>
      <w:keepNext/>
      <w:keepLines/>
      <w:spacing w:before="240"/>
      <w:ind w:left="567"/>
      <w:outlineLvl w:val="0"/>
    </w:pPr>
    <w:rPr>
      <w:rFonts w:eastAsiaTheme="majorEastAs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A560FD"/>
    <w:pPr>
      <w:keepNext/>
      <w:keepLines/>
      <w:spacing w:before="40"/>
      <w:ind w:left="567"/>
      <w:outlineLvl w:val="1"/>
    </w:pPr>
    <w:rPr>
      <w:rFonts w:eastAsiaTheme="majorEastAsia" w:cstheme="majorBidi"/>
      <w:b/>
      <w:color w:val="000000" w:themeColor="tex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332"/>
    <w:rPr>
      <w:rFonts w:eastAsiaTheme="majorEastAsia" w:cstheme="majorBidi"/>
      <w:b/>
      <w:sz w:val="32"/>
      <w:szCs w:val="32"/>
    </w:rPr>
  </w:style>
  <w:style w:type="character" w:customStyle="1" w:styleId="Heading2Char">
    <w:name w:val="Heading 2 Char"/>
    <w:basedOn w:val="DefaultParagraphFont"/>
    <w:link w:val="Heading2"/>
    <w:uiPriority w:val="9"/>
    <w:rsid w:val="00A560FD"/>
    <w:rPr>
      <w:rFonts w:eastAsiaTheme="majorEastAsia" w:cstheme="majorBidi"/>
      <w:b/>
      <w:sz w:val="26"/>
      <w:szCs w:val="26"/>
    </w:rPr>
  </w:style>
  <w:style w:type="paragraph" w:customStyle="1" w:styleId="Standard">
    <w:name w:val="Standard"/>
    <w:rsid w:val="00F76332"/>
    <w:pPr>
      <w:suppressAutoHyphens/>
      <w:autoSpaceDN w:val="0"/>
      <w:spacing w:after="160" w:line="259" w:lineRule="auto"/>
      <w:ind w:left="0"/>
      <w:jc w:val="left"/>
      <w:textAlignment w:val="baseline"/>
    </w:pPr>
    <w:rPr>
      <w:rFonts w:ascii="Calibri" w:eastAsia="Calibri" w:hAnsi="Calibri" w:cs="F"/>
      <w:color w:val="auto"/>
      <w:sz w:val="22"/>
      <w:lang w:val="en-GB"/>
    </w:rPr>
  </w:style>
  <w:style w:type="paragraph" w:styleId="Caption">
    <w:name w:val="caption"/>
    <w:basedOn w:val="Normal"/>
    <w:next w:val="Normal"/>
    <w:uiPriority w:val="35"/>
    <w:unhideWhenUsed/>
    <w:qFormat/>
    <w:rsid w:val="0056274F"/>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560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0FD"/>
    <w:rPr>
      <w:rFonts w:ascii="Segoe UI" w:eastAsia="Times New Roman" w:hAnsi="Segoe UI" w:cs="Segoe UI"/>
      <w:color w:val="auto"/>
      <w:sz w:val="18"/>
      <w:szCs w:val="18"/>
      <w:lang w:eastAsia="tr-TR"/>
    </w:rPr>
  </w:style>
  <w:style w:type="character" w:styleId="Hyperlink">
    <w:name w:val="Hyperlink"/>
    <w:basedOn w:val="DefaultParagraphFont"/>
    <w:uiPriority w:val="99"/>
    <w:unhideWhenUsed/>
    <w:rsid w:val="00D03E53"/>
    <w:rPr>
      <w:color w:val="0563C1" w:themeColor="hyperlink"/>
      <w:u w:val="single"/>
    </w:rPr>
  </w:style>
  <w:style w:type="paragraph" w:styleId="ListParagraph">
    <w:name w:val="List Paragraph"/>
    <w:basedOn w:val="Normal"/>
    <w:uiPriority w:val="34"/>
    <w:qFormat/>
    <w:rsid w:val="005B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iterative-depth-first-travers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breadth-first-search-or-bfs-for-a-grap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984495-6AAC-4FB1-B08B-E186B6E01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cp:lastPrinted>2018-11-07T06:59:00Z</cp:lastPrinted>
  <dcterms:created xsi:type="dcterms:W3CDTF">2018-10-23T20:42:00Z</dcterms:created>
  <dcterms:modified xsi:type="dcterms:W3CDTF">2018-11-07T06:59:00Z</dcterms:modified>
</cp:coreProperties>
</file>